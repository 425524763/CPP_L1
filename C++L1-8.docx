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onsolas" w:hAnsi="Consolas" w:eastAsiaTheme="majorEastAsia"/>
          <w:color w:val="auto"/>
        </w:rPr>
      </w:pPr>
      <w:r>
        <w:rPr>
          <w:rFonts w:ascii="Consolas" w:hAnsi="Consolas" w:eastAsiaTheme="majorEastAsia"/>
          <w:color w:val="auto"/>
        </w:rPr>
        <w:t>C++</w:t>
      </w:r>
      <w:r>
        <w:rPr>
          <w:rFonts w:hint="eastAsia" w:ascii="Consolas" w:hAnsi="Consolas" w:eastAsiaTheme="majorEastAsia"/>
          <w:color w:val="auto"/>
        </w:rPr>
        <w:t>L1-8</w:t>
      </w:r>
    </w:p>
    <w:tbl>
      <w:tblPr>
        <w:tblStyle w:val="10"/>
        <w:tblW w:w="1389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4394"/>
        <w:gridCol w:w="3685"/>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eastAsiaTheme="majorEastAsia"/>
                <w:color w:val="auto"/>
              </w:rPr>
            </w:pPr>
            <w:r>
              <w:rPr>
                <w:rFonts w:ascii="Consolas" w:hAnsi="Consolas" w:cs="微软雅黑" w:eastAsiaTheme="majorEastAsia"/>
                <w:color w:val="auto"/>
                <w:sz w:val="19"/>
              </w:rPr>
              <w:t>内容</w:t>
            </w:r>
          </w:p>
        </w:tc>
        <w:tc>
          <w:tcPr>
            <w:tcW w:w="4394" w:type="dxa"/>
          </w:tcPr>
          <w:p>
            <w:pPr>
              <w:spacing w:after="0" w:line="276" w:lineRule="auto"/>
              <w:ind w:left="0"/>
              <w:rPr>
                <w:rFonts w:ascii="Consolas" w:hAnsi="Consolas" w:eastAsiaTheme="majorEastAsia"/>
                <w:color w:val="auto"/>
              </w:rPr>
            </w:pPr>
            <w:r>
              <w:rPr>
                <w:rFonts w:ascii="Consolas" w:hAnsi="Consolas" w:cs="微软雅黑" w:eastAsiaTheme="majorEastAsia"/>
                <w:color w:val="auto"/>
                <w:sz w:val="19"/>
              </w:rPr>
              <w:t>逐字稿</w:t>
            </w:r>
          </w:p>
        </w:tc>
        <w:tc>
          <w:tcPr>
            <w:tcW w:w="3685" w:type="dxa"/>
          </w:tcPr>
          <w:p>
            <w:pPr>
              <w:spacing w:after="0" w:line="276" w:lineRule="auto"/>
              <w:ind w:left="0"/>
              <w:rPr>
                <w:rFonts w:ascii="Consolas" w:hAnsi="Consolas" w:eastAsiaTheme="majorEastAsia"/>
                <w:color w:val="auto"/>
              </w:rPr>
            </w:pPr>
            <w:r>
              <w:rPr>
                <w:rFonts w:ascii="Consolas" w:hAnsi="Consolas" w:eastAsiaTheme="majorEastAsia"/>
                <w:color w:val="auto"/>
                <w:sz w:val="19"/>
              </w:rPr>
              <w:t>IDE</w:t>
            </w:r>
          </w:p>
        </w:tc>
        <w:tc>
          <w:tcPr>
            <w:tcW w:w="4820" w:type="dxa"/>
          </w:tcPr>
          <w:p>
            <w:pPr>
              <w:spacing w:after="0" w:line="276" w:lineRule="auto"/>
              <w:ind w:left="0"/>
              <w:jc w:val="both"/>
              <w:rPr>
                <w:rFonts w:ascii="Consolas" w:hAnsi="Consolas" w:eastAsiaTheme="majorEastAsia"/>
                <w:color w:val="auto"/>
              </w:rPr>
            </w:pPr>
            <w:r>
              <w:rPr>
                <w:rFonts w:hint="eastAsia" w:ascii="Consolas" w:hAnsi="Consolas" w:cs="微软雅黑" w:eastAsiaTheme="majorEastAsia"/>
                <w:color w:val="auto"/>
                <w:sz w:val="19"/>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视频1</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同学们大家好，我是你们的宇航老师，到目前为止，我们已经共同学习c++两个月了，今天就让我们跟随着小核桃的探险故事，一起回顾一下这些知识吧。</w:t>
            </w:r>
          </w:p>
          <w:p>
            <w:pPr>
              <w:spacing w:after="0" w:line="276" w:lineRule="auto"/>
              <w:ind w:left="0"/>
              <w:rPr>
                <w:rFonts w:ascii="Consolas" w:hAnsi="Consolas" w:cs="微软雅黑" w:eastAsiaTheme="majorEastAsia"/>
                <w:color w:val="auto"/>
                <w:sz w:val="19"/>
              </w:rPr>
            </w:pPr>
          </w:p>
          <w:p>
            <w:pPr>
              <w:spacing w:after="0" w:line="276" w:lineRule="auto"/>
              <w:ind w:left="0"/>
              <w:rPr>
                <w:del w:id="0" w:author="历练" w:date="2019-10-21T11:49:02Z"/>
                <w:rFonts w:ascii="Consolas" w:hAnsi="Consolas" w:cs="微软雅黑" w:eastAsiaTheme="majorEastAsia"/>
                <w:color w:val="auto"/>
                <w:sz w:val="19"/>
              </w:rPr>
            </w:pPr>
            <w:r>
              <w:rPr>
                <w:rFonts w:hint="eastAsia" w:ascii="Consolas" w:hAnsi="Consolas" w:cs="微软雅黑" w:eastAsiaTheme="majorEastAsia"/>
                <w:color w:val="auto"/>
                <w:sz w:val="19"/>
              </w:rPr>
              <w:t>陆凯船长带领船员们在金银岛上寻找地图上的建筑物，突然他们发现一座建筑物与地图上的建筑物非常类似，但是细看又有很多不同的地方，于是船长决定让小核桃，禾木，桃子</w:t>
            </w:r>
            <w:ins w:id="1" w:author="历练" w:date="2019-10-21T11:48:11Z">
              <w:r>
                <w:rPr>
                  <w:rFonts w:hint="eastAsia" w:ascii="Consolas" w:hAnsi="Consolas" w:cs="微软雅黑" w:eastAsiaTheme="majorEastAsia"/>
                  <w:color w:val="auto"/>
                  <w:sz w:val="19"/>
                  <w:lang w:val="en-US" w:eastAsia="zh-CN"/>
                </w:rPr>
                <w:t>观察</w:t>
              </w:r>
            </w:ins>
            <w:ins w:id="2" w:author="历练" w:date="2019-10-21T11:48:30Z">
              <w:r>
                <w:rPr>
                  <w:rFonts w:hint="eastAsia" w:ascii="Consolas" w:hAnsi="Consolas" w:cs="微软雅黑" w:eastAsiaTheme="majorEastAsia"/>
                  <w:color w:val="auto"/>
                  <w:sz w:val="19"/>
                  <w:lang w:val="en-US" w:eastAsia="zh-CN"/>
                </w:rPr>
                <w:t>建筑</w:t>
              </w:r>
            </w:ins>
            <w:ins w:id="3" w:author="历练" w:date="2019-10-21T11:49:24Z">
              <w:r>
                <w:rPr>
                  <w:rFonts w:hint="eastAsia" w:ascii="Consolas" w:hAnsi="Consolas" w:cs="微软雅黑" w:eastAsiaTheme="majorEastAsia"/>
                  <w:color w:val="auto"/>
                  <w:sz w:val="19"/>
                  <w:lang w:val="en-US" w:eastAsia="zh-CN"/>
                </w:rPr>
                <w:t>物</w:t>
              </w:r>
            </w:ins>
            <w:ins w:id="4" w:author="历练" w:date="2019-10-21T11:48:41Z">
              <w:r>
                <w:rPr>
                  <w:rFonts w:hint="eastAsia" w:ascii="Consolas" w:hAnsi="Consolas" w:cs="微软雅黑" w:eastAsiaTheme="majorEastAsia"/>
                  <w:color w:val="auto"/>
                  <w:sz w:val="19"/>
                  <w:lang w:val="en-US" w:eastAsia="zh-CN"/>
                </w:rPr>
                <w:t>与</w:t>
              </w:r>
            </w:ins>
            <w:ins w:id="5" w:author="历练" w:date="2019-10-21T11:48:43Z">
              <w:r>
                <w:rPr>
                  <w:rFonts w:hint="eastAsia" w:ascii="Consolas" w:hAnsi="Consolas" w:cs="微软雅黑" w:eastAsiaTheme="majorEastAsia"/>
                  <w:color w:val="auto"/>
                  <w:sz w:val="19"/>
                  <w:lang w:val="en-US" w:eastAsia="zh-CN"/>
                </w:rPr>
                <w:t>地图</w:t>
              </w:r>
            </w:ins>
            <w:ins w:id="6" w:author="历练" w:date="2019-10-21T11:48:44Z">
              <w:r>
                <w:rPr>
                  <w:rFonts w:hint="eastAsia" w:ascii="Consolas" w:hAnsi="Consolas" w:cs="微软雅黑" w:eastAsiaTheme="majorEastAsia"/>
                  <w:color w:val="auto"/>
                  <w:sz w:val="19"/>
                  <w:lang w:val="en-US" w:eastAsia="zh-CN"/>
                </w:rPr>
                <w:t>上的</w:t>
              </w:r>
            </w:ins>
            <w:ins w:id="7" w:author="历练" w:date="2019-10-21T11:48:52Z">
              <w:r>
                <w:rPr>
                  <w:rFonts w:hint="eastAsia" w:ascii="Consolas" w:hAnsi="Consolas" w:cs="微软雅黑" w:eastAsiaTheme="majorEastAsia"/>
                  <w:color w:val="auto"/>
                  <w:sz w:val="19"/>
                  <w:lang w:val="en-US" w:eastAsia="zh-CN"/>
                </w:rPr>
                <w:t>建筑</w:t>
              </w:r>
            </w:ins>
            <w:ins w:id="8" w:author="历练" w:date="2019-10-21T11:49:29Z">
              <w:r>
                <w:rPr>
                  <w:rFonts w:hint="eastAsia" w:ascii="Consolas" w:hAnsi="Consolas" w:cs="微软雅黑" w:eastAsiaTheme="majorEastAsia"/>
                  <w:color w:val="auto"/>
                  <w:sz w:val="19"/>
                  <w:lang w:val="en-US" w:eastAsia="zh-CN"/>
                </w:rPr>
                <w:t>物</w:t>
              </w:r>
            </w:ins>
            <w:del w:id="9" w:author="历练" w:date="2019-10-21T11:49:00Z">
              <w:r>
                <w:rPr>
                  <w:rFonts w:hint="eastAsia" w:ascii="Consolas" w:hAnsi="Consolas" w:cs="微软雅黑" w:eastAsiaTheme="majorEastAsia"/>
                  <w:color w:val="auto"/>
                  <w:sz w:val="19"/>
                </w:rPr>
                <w:delText>分别计算一个</w:delText>
              </w:r>
            </w:del>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相似度，如果三人相似度的和超过了50，就前往寻找宝藏，否则就继续寻找建筑物。</w:t>
            </w:r>
            <w:bookmarkStart w:id="0" w:name="_GoBack"/>
            <w:bookmarkEnd w:id="0"/>
          </w:p>
          <w:p>
            <w:pPr>
              <w:spacing w:after="0" w:line="276" w:lineRule="auto"/>
              <w:ind w:left="0"/>
              <w:rPr>
                <w:rFonts w:ascii="Consolas" w:hAnsi="Consolas" w:cs="微软雅黑" w:eastAsiaTheme="majorEastAsia"/>
                <w:color w:val="auto"/>
                <w:sz w:val="19"/>
              </w:rPr>
            </w:pPr>
          </w:p>
          <w:p>
            <w:pPr>
              <w:tabs>
                <w:tab w:val="left" w:pos="3430"/>
              </w:tabs>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想要解决这个问题，总共需要两步，第一步读入小核桃，禾木和桃子计算出的相似度并统计总和，第二步将总和与50进行比较并输出对应的结果，是前往寻找宝藏还是继续寻找建筑物。</w:t>
            </w:r>
          </w:p>
          <w:p>
            <w:pPr>
              <w:tabs>
                <w:tab w:val="left" w:pos="3430"/>
              </w:tabs>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接下来，我们先来完成第一部分，</w:t>
            </w:r>
            <w:r>
              <w:rPr>
                <w:rFonts w:ascii="Consolas" w:hAnsi="Consolas" w:cs="微软雅黑" w:eastAsiaTheme="majorEastAsia"/>
                <w:color w:val="auto"/>
                <w:sz w:val="19"/>
              </w:rPr>
              <w:t xml:space="preserve"> </w:t>
            </w:r>
            <w:r>
              <w:rPr>
                <w:rFonts w:hint="eastAsia" w:ascii="Consolas" w:hAnsi="Consolas" w:cs="微软雅黑" w:eastAsiaTheme="majorEastAsia"/>
                <w:color w:val="auto"/>
                <w:sz w:val="19"/>
              </w:rPr>
              <w:t>第一部分需要使用变量，变量是计算机中用来存储值的容器，不同类型的变量可以存储的值的类型是不同的，我们最常用的变量类型是int，可以存储整数数据类型，比如这段代码定义了一个整数类型的变量a。当我们需要定义多个同类型的变量时，可以使用逗号来间隔。在定义变量时还能直接给变量赋初始值，这是一个非常良好的习惯，初始值不仅可以是一个具体的数字，也可以是一个算式，这时变量的值就是算式的计算结果。</w:t>
            </w:r>
          </w:p>
          <w:p>
            <w:pPr>
              <w:spacing w:after="0" w:line="276" w:lineRule="auto"/>
              <w:ind w:left="0"/>
              <w:rPr>
                <w:rFonts w:ascii="Consolas" w:hAnsi="Consolas" w:cs="微软雅黑" w:eastAsiaTheme="majorEastAsia"/>
                <w:color w:val="auto"/>
                <w:sz w:val="19"/>
              </w:rPr>
            </w:pPr>
          </w:p>
        </w:tc>
        <w:tc>
          <w:tcPr>
            <w:tcW w:w="3685" w:type="dxa"/>
          </w:tcPr>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int</w:t>
            </w:r>
            <w:r>
              <w:rPr>
                <w:rFonts w:ascii="Consolas" w:hAnsi="Consolas" w:eastAsiaTheme="majorEastAsia"/>
                <w:color w:val="auto"/>
                <w:sz w:val="19"/>
              </w:rPr>
              <w:t xml:space="preserve"> </w:t>
            </w:r>
            <w:r>
              <w:rPr>
                <w:rFonts w:hint="eastAsia" w:ascii="Consolas" w:hAnsi="Consolas" w:eastAsiaTheme="majorEastAsia"/>
                <w:color w:val="auto"/>
                <w:sz w:val="19"/>
              </w:rPr>
              <w:t>a;</w:t>
            </w: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int</w:t>
            </w:r>
            <w:r>
              <w:rPr>
                <w:rFonts w:ascii="Consolas" w:hAnsi="Consolas" w:eastAsiaTheme="majorEastAsia"/>
                <w:color w:val="auto"/>
                <w:sz w:val="19"/>
              </w:rPr>
              <w:t xml:space="preserve"> </w:t>
            </w:r>
            <w:r>
              <w:rPr>
                <w:rFonts w:hint="eastAsia" w:ascii="Consolas" w:hAnsi="Consolas" w:eastAsiaTheme="majorEastAsia"/>
                <w:color w:val="auto"/>
                <w:sz w:val="19"/>
              </w:rPr>
              <w:t>a</w:t>
            </w:r>
            <w:r>
              <w:rPr>
                <w:rFonts w:ascii="Consolas" w:hAnsi="Consolas" w:eastAsiaTheme="majorEastAsia"/>
                <w:color w:val="auto"/>
                <w:sz w:val="19"/>
              </w:rPr>
              <w:t>, b, c;</w:t>
            </w: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int</w:t>
            </w:r>
            <w:r>
              <w:rPr>
                <w:rFonts w:ascii="Consolas" w:hAnsi="Consolas" w:eastAsiaTheme="majorEastAsia"/>
                <w:color w:val="auto"/>
                <w:sz w:val="19"/>
              </w:rPr>
              <w:t xml:space="preserve"> </w:t>
            </w:r>
            <w:r>
              <w:rPr>
                <w:rFonts w:hint="eastAsia" w:ascii="Consolas" w:hAnsi="Consolas" w:eastAsiaTheme="majorEastAsia"/>
                <w:color w:val="auto"/>
                <w:sz w:val="19"/>
              </w:rPr>
              <w:t>d</w:t>
            </w:r>
            <w:r>
              <w:rPr>
                <w:rFonts w:ascii="Consolas" w:hAnsi="Consolas" w:eastAsiaTheme="majorEastAsia"/>
                <w:color w:val="auto"/>
                <w:sz w:val="19"/>
              </w:rPr>
              <w:t xml:space="preserve"> = 5</w:t>
            </w:r>
            <w:r>
              <w:rPr>
                <w:rFonts w:hint="eastAsia" w:ascii="Consolas" w:hAnsi="Consolas" w:eastAsiaTheme="majorEastAsia"/>
                <w:color w:val="auto"/>
                <w:sz w:val="19"/>
              </w:rPr>
              <w:t>,</w:t>
            </w:r>
            <w:r>
              <w:rPr>
                <w:rFonts w:ascii="Consolas" w:hAnsi="Consolas" w:eastAsiaTheme="majorEastAsia"/>
                <w:color w:val="auto"/>
                <w:sz w:val="19"/>
              </w:rPr>
              <w:t xml:space="preserve"> e = 2;</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f=d+e*4;</w:t>
            </w: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cin&gt;</w:t>
            </w:r>
            <w:r>
              <w:rPr>
                <w:rFonts w:ascii="Consolas" w:hAnsi="Consolas" w:eastAsiaTheme="majorEastAsia"/>
                <w:color w:val="auto"/>
                <w:sz w:val="19"/>
              </w:rPr>
              <w:t>&gt;a;</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练习1【填空题】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阅读代码，计算整数变量d的初始值。</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a = 5, b = 6, c = 7;</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ind d = a * ( b - 3 ) + c;</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2</w:t>
            </w:r>
            <w:r>
              <w:rPr>
                <w:rFonts w:ascii="Consolas" w:hAnsi="Consolas" w:cs="微软雅黑" w:eastAsiaTheme="majorEastAsia"/>
                <w:color w:val="auto"/>
                <w:sz w:val="19"/>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2</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除了给变量赋值以外，还可以直接从终端读入变量的值，我们可以这样写c</w:t>
            </w:r>
            <w:r>
              <w:rPr>
                <w:rFonts w:ascii="Consolas" w:hAnsi="Consolas" w:cs="微软雅黑" w:eastAsiaTheme="majorEastAsia"/>
                <w:color w:val="auto"/>
                <w:sz w:val="19"/>
              </w:rPr>
              <w:t>in</w:t>
            </w:r>
            <w:r>
              <w:rPr>
                <w:rFonts w:hint="eastAsia" w:ascii="Consolas" w:hAnsi="Consolas" w:cs="微软雅黑" w:eastAsiaTheme="majorEastAsia"/>
                <w:color w:val="auto"/>
                <w:sz w:val="19"/>
              </w:rPr>
              <w:t>，两个大于符号以及变量的名称a和分号。这段代码的作用是从终端读取我们输入的内容，然后通过两个大于符号传输到变量a中，如果想要读入多个变量，可以使用对应数量的两个大于符号,点击运行，在终端输入3，4，5，则变量a的值等于3，变量b的值等于4，变量</w:t>
            </w:r>
            <w:r>
              <w:rPr>
                <w:rFonts w:ascii="Consolas" w:hAnsi="Consolas" w:cs="微软雅黑" w:eastAsiaTheme="majorEastAsia"/>
                <w:color w:val="auto"/>
                <w:sz w:val="19"/>
              </w:rPr>
              <w:t>c</w:t>
            </w:r>
            <w:r>
              <w:rPr>
                <w:rFonts w:hint="eastAsia" w:ascii="Consolas" w:hAnsi="Consolas" w:cs="微软雅黑" w:eastAsiaTheme="majorEastAsia"/>
                <w:color w:val="auto"/>
                <w:sz w:val="19"/>
              </w:rPr>
              <w:t>的值等于5</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也是程序非常重要的一部分，我们可以使用cout，两个小于符号，后面接一个字符串或者算式来输出内容，字符串需要使用双引号，程序会原封不动地输出双引号中的内容，如果是算式，程序会先计算算式的值，再把值输出到终端。注意这里需要使用两个小于符号，可以理解为把右边的内容通过两个小于符号输出到终端。</w:t>
            </w:r>
          </w:p>
          <w:p>
            <w:pPr>
              <w:spacing w:after="0" w:line="276" w:lineRule="auto"/>
              <w:ind w:left="0"/>
              <w:rPr>
                <w:rFonts w:ascii="Consolas" w:hAnsi="Consolas" w:cs="微软雅黑" w:eastAsiaTheme="majorEastAsia"/>
                <w:color w:val="auto"/>
                <w:sz w:val="19"/>
              </w:rPr>
            </w:pPr>
          </w:p>
          <w:p>
            <w:pPr>
              <w:spacing w:after="0" w:line="276" w:lineRule="auto"/>
              <w:ind w:left="0"/>
              <w:rPr>
                <w:rFonts w:ascii="Consolas" w:hAnsi="Consolas" w:cs="微软雅黑" w:eastAsiaTheme="majorEastAsia"/>
                <w:color w:val="auto"/>
                <w:sz w:val="19"/>
              </w:rPr>
            </w:pP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a;</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hint="eastAsia" w:ascii="Consolas" w:hAnsi="Consolas" w:eastAsiaTheme="majorEastAsia"/>
                <w:color w:val="auto"/>
                <w:sz w:val="19"/>
              </w:rPr>
              <w:t>cin</w:t>
            </w:r>
            <w:r>
              <w:rPr>
                <w:rFonts w:ascii="Consolas" w:hAnsi="Consolas" w:eastAsiaTheme="majorEastAsia"/>
                <w:color w:val="auto"/>
                <w:sz w:val="19"/>
              </w:rPr>
              <w:t xml:space="preserve"> &gt;&gt; a;</w:t>
            </w:r>
            <w:r>
              <w:rPr>
                <w:rFonts w:ascii="Consolas" w:hAnsi="Consolas" w:eastAsiaTheme="majorEastAsia"/>
                <w:color w:val="auto"/>
                <w:sz w:val="19"/>
              </w:rPr>
              <w:tab/>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a</w:t>
            </w:r>
            <w:r>
              <w:rPr>
                <w:rFonts w:hint="eastAsia" w:ascii="Consolas" w:hAnsi="Consolas" w:eastAsiaTheme="majorEastAsia"/>
                <w:color w:val="auto"/>
                <w:sz w:val="19"/>
              </w:rPr>
              <w:t>,</w:t>
            </w:r>
            <w:r>
              <w:rPr>
                <w:rFonts w:ascii="Consolas" w:hAnsi="Consolas" w:eastAsiaTheme="majorEastAsia"/>
                <w:color w:val="auto"/>
                <w:sz w:val="19"/>
              </w:rPr>
              <w:t xml:space="preserve"> b, c;</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hint="eastAsia" w:ascii="Consolas" w:hAnsi="Consolas" w:eastAsiaTheme="majorEastAsia"/>
                <w:color w:val="auto"/>
                <w:sz w:val="19"/>
              </w:rPr>
              <w:t>cin</w:t>
            </w:r>
            <w:r>
              <w:rPr>
                <w:rFonts w:ascii="Consolas" w:hAnsi="Consolas" w:eastAsiaTheme="majorEastAsia"/>
                <w:color w:val="auto"/>
                <w:sz w:val="19"/>
              </w:rPr>
              <w:t xml:space="preserve"> &gt;&gt; a &gt;&gt; b &gt;&gt; c;</w:t>
            </w:r>
            <w:r>
              <w:rPr>
                <w:rFonts w:ascii="Consolas" w:hAnsi="Consolas" w:eastAsiaTheme="majorEastAsia"/>
                <w:color w:val="auto"/>
                <w:sz w:val="19"/>
              </w:rPr>
              <w:tab/>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cout</w:t>
            </w:r>
            <w:r>
              <w:rPr>
                <w:rFonts w:ascii="Consolas" w:hAnsi="Consolas" w:eastAsiaTheme="majorEastAsia"/>
                <w:color w:val="auto"/>
                <w:sz w:val="19"/>
              </w:rPr>
              <w:t>&lt;&lt;”</w:t>
            </w:r>
            <w:r>
              <w:rPr>
                <w:rFonts w:hint="eastAsia" w:ascii="Consolas" w:hAnsi="Consolas" w:eastAsiaTheme="majorEastAsia"/>
                <w:color w:val="auto"/>
                <w:sz w:val="19"/>
              </w:rPr>
              <w:t>小核桃你好</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i</w:t>
            </w:r>
            <w:r>
              <w:rPr>
                <w:rFonts w:ascii="Consolas" w:hAnsi="Consolas" w:eastAsiaTheme="majorEastAsia"/>
                <w:color w:val="auto"/>
                <w:sz w:val="19"/>
              </w:rPr>
              <w:t>nt a=5;</w:t>
            </w:r>
          </w:p>
          <w:p>
            <w:pPr>
              <w:spacing w:after="0" w:line="276" w:lineRule="auto"/>
              <w:ind w:left="0"/>
              <w:rPr>
                <w:rFonts w:ascii="Consolas" w:hAnsi="Consolas" w:eastAsiaTheme="majorEastAsia"/>
                <w:color w:val="auto"/>
                <w:sz w:val="19"/>
              </w:rPr>
            </w:pPr>
            <w:r>
              <w:rPr>
                <w:rFonts w:hint="eastAsia" w:ascii="Consolas" w:hAnsi="Consolas" w:eastAsiaTheme="majorEastAsia"/>
                <w:color w:val="auto"/>
                <w:sz w:val="19"/>
              </w:rPr>
              <w:t>c</w:t>
            </w:r>
            <w:r>
              <w:rPr>
                <w:rFonts w:ascii="Consolas" w:hAnsi="Consolas" w:eastAsiaTheme="majorEastAsia"/>
                <w:color w:val="auto"/>
                <w:sz w:val="19"/>
              </w:rPr>
              <w:t>out&lt;&lt;a*3+5;</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练习2</w:t>
            </w:r>
            <w:r>
              <w:rPr>
                <w:rFonts w:ascii="Consolas" w:hAnsi="Consolas" w:cs="微软雅黑" w:eastAsiaTheme="majorEastAsia"/>
                <w:color w:val="auto"/>
                <w:sz w:val="19"/>
              </w:rPr>
              <w:t>【</w:t>
            </w:r>
            <w:r>
              <w:rPr>
                <w:rFonts w:hint="eastAsia" w:ascii="Consolas" w:hAnsi="Consolas" w:cs="微软雅黑" w:eastAsiaTheme="majorEastAsia"/>
                <w:color w:val="auto"/>
                <w:sz w:val="19"/>
              </w:rPr>
              <w:t>填空题</w:t>
            </w:r>
            <w:r>
              <w:rPr>
                <w:rFonts w:ascii="Consolas" w:hAnsi="Consolas" w:cs="微软雅黑" w:eastAsiaTheme="majorEastAsia"/>
                <w:color w:val="auto"/>
                <w:sz w:val="19"/>
              </w:rPr>
              <w:t>】</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阅读代码，写出程序的运行结果。</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a =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cout &lt;&lt; "a*3+5";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3</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注意到两个小于符号的右边部分带有双引号，也就是说这是一个字符串，应该原封不动地输出双引号中的内容。</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程序还可以通过输出endl来进行换行，比如这一段代码，先输出了</w:t>
            </w:r>
            <w:r>
              <w:rPr>
                <w:rFonts w:ascii="Consolas" w:hAnsi="Consolas" w:cs="微软雅黑" w:eastAsiaTheme="majorEastAsia"/>
                <w:color w:val="auto"/>
                <w:sz w:val="19"/>
              </w:rPr>
              <w:t>”</w:t>
            </w:r>
            <w:r>
              <w:rPr>
                <w:rFonts w:hint="eastAsia" w:ascii="Consolas" w:hAnsi="Consolas" w:cs="微软雅黑" w:eastAsiaTheme="majorEastAsia"/>
                <w:color w:val="auto"/>
                <w:sz w:val="19"/>
              </w:rPr>
              <w:t>一闪一闪亮晶晶</w:t>
            </w:r>
            <w:r>
              <w:rPr>
                <w:rFonts w:ascii="Consolas" w:hAnsi="Consolas" w:cs="微软雅黑" w:eastAsiaTheme="majorEastAsia"/>
                <w:color w:val="auto"/>
                <w:sz w:val="19"/>
              </w:rPr>
              <w:t>”，</w:t>
            </w:r>
            <w:r>
              <w:rPr>
                <w:rFonts w:hint="eastAsia" w:ascii="Consolas" w:hAnsi="Consolas" w:cs="微软雅黑" w:eastAsiaTheme="majorEastAsia"/>
                <w:color w:val="auto"/>
                <w:sz w:val="19"/>
              </w:rPr>
              <w:t>然后又是两个小于符号，表示连续输出，与cin的连续读入是类似的，程序会按照从左到右的顺序依次输出这些内容，第二个输出的endl就是换行了。接下来输出的内容就必须显示在第二行了。</w:t>
            </w:r>
          </w:p>
          <w:p>
            <w:pPr>
              <w:spacing w:after="0" w:line="276" w:lineRule="auto"/>
              <w:ind w:left="0"/>
              <w:rPr>
                <w:rFonts w:ascii="Consolas" w:hAnsi="Consolas" w:cs="微软雅黑" w:eastAsiaTheme="majorEastAsia"/>
                <w:color w:val="auto"/>
                <w:sz w:val="19"/>
              </w:rPr>
            </w:pP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一闪一闪亮晶晶</w:t>
            </w:r>
            <w:r>
              <w:rPr>
                <w:rFonts w:ascii="Consolas" w:hAnsi="Consolas" w:eastAsiaTheme="majorEastAsia"/>
                <w:color w:val="auto"/>
                <w:sz w:val="19"/>
              </w:rPr>
              <w:t>" &lt;&lt; endl;</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满天都是小星星</w:t>
            </w:r>
            <w:r>
              <w:rPr>
                <w:rFonts w:ascii="Consolas" w:hAnsi="Consolas" w:eastAsiaTheme="majorEastAsia"/>
                <w:color w:val="auto"/>
                <w:sz w:val="19"/>
              </w:rPr>
              <w:t>" &lt;&lt; endl;</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练习3【选择题】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阅读代码，选择正确的程序运行结果。输入：4</w:t>
            </w:r>
            <w:r>
              <w:rPr>
                <w:rFonts w:ascii="Consolas" w:hAnsi="Consolas" w:cs="微软雅黑" w:eastAsiaTheme="majorEastAsia"/>
                <w:color w:val="auto"/>
                <w:sz w:val="19"/>
              </w:rPr>
              <w:t xml:space="preserve"> 5</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int a, b;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cin &gt;&gt; a &gt;&gt; b;</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cout &lt;&lt; "a*b" &lt;&lt; endl &lt;&lt; "=" &lt;&lt; endl &lt;&lt; </w:t>
            </w:r>
            <w:r>
              <w:rPr>
                <w:rFonts w:hint="eastAsia" w:ascii="Consolas" w:hAnsi="Consolas" w:eastAsiaTheme="majorEastAsia"/>
                <w:color w:val="auto"/>
                <w:sz w:val="19"/>
              </w:rPr>
              <w:t>a</w:t>
            </w:r>
            <w:r>
              <w:rPr>
                <w:rFonts w:ascii="Consolas" w:hAnsi="Consolas" w:eastAsiaTheme="majorEastAsia"/>
                <w:color w:val="auto"/>
                <w:sz w:val="19"/>
              </w:rPr>
              <w:t>*b &lt;&lt; endl;</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p>
          <w:p>
            <w:pPr>
              <w:spacing w:after="0" w:line="276" w:lineRule="auto"/>
              <w:ind w:left="0"/>
              <w:rPr>
                <w:rFonts w:ascii="Consolas" w:hAnsi="Consolas" w:eastAsiaTheme="majorEastAsia"/>
                <w:color w:val="auto"/>
                <w:sz w:val="19"/>
              </w:rPr>
            </w:pPr>
          </w:p>
          <w:p>
            <w:pPr>
              <w:pStyle w:val="20"/>
              <w:numPr>
                <w:ilvl w:val="0"/>
                <w:numId w:val="1"/>
              </w:numPr>
              <w:spacing w:after="0" w:line="276" w:lineRule="auto"/>
              <w:ind w:firstLineChars="0"/>
              <w:rPr>
                <w:rFonts w:ascii="Consolas" w:hAnsi="Consolas" w:eastAsiaTheme="majorEastAsia"/>
                <w:color w:val="auto"/>
                <w:sz w:val="19"/>
              </w:rPr>
            </w:pPr>
            <w:r>
              <w:rPr>
                <w:rFonts w:ascii="Consolas" w:hAnsi="Consolas" w:eastAsiaTheme="majorEastAsia"/>
                <w:color w:val="auto"/>
                <w:sz w:val="19"/>
              </w:rPr>
              <w:t>20=20</w:t>
            </w:r>
          </w:p>
          <w:p>
            <w:pPr>
              <w:pStyle w:val="20"/>
              <w:numPr>
                <w:ilvl w:val="0"/>
                <w:numId w:val="1"/>
              </w:numPr>
              <w:spacing w:after="0" w:line="276" w:lineRule="auto"/>
              <w:ind w:firstLineChars="0"/>
              <w:rPr>
                <w:rFonts w:ascii="Consolas" w:hAnsi="Consolas" w:eastAsiaTheme="majorEastAsia"/>
                <w:color w:val="auto"/>
                <w:sz w:val="19"/>
              </w:rPr>
            </w:pPr>
            <w:r>
              <w:rPr>
                <w:rFonts w:ascii="Consolas" w:hAnsi="Consolas" w:eastAsiaTheme="majorEastAsia"/>
                <w:color w:val="auto"/>
                <w:sz w:val="19"/>
              </w:rPr>
              <w:t>a*b=20</w:t>
            </w:r>
          </w:p>
          <w:p>
            <w:pPr>
              <w:pStyle w:val="20"/>
              <w:numPr>
                <w:ilvl w:val="0"/>
                <w:numId w:val="1"/>
              </w:numPr>
              <w:spacing w:after="0" w:line="276" w:lineRule="auto"/>
              <w:ind w:firstLineChars="0"/>
              <w:rPr>
                <w:rFonts w:ascii="Consolas" w:hAnsi="Consolas" w:eastAsiaTheme="majorEastAsia"/>
                <w:color w:val="auto"/>
                <w:sz w:val="19"/>
              </w:rPr>
            </w:pPr>
            <w:r>
              <w:rPr>
                <w:rFonts w:ascii="Consolas" w:hAnsi="Consolas" w:eastAsiaTheme="majorEastAsia"/>
                <w:color w:val="auto"/>
                <w:sz w:val="19"/>
              </w:rPr>
              <w:t>20</w:t>
            </w:r>
          </w:p>
          <w:p>
            <w:pPr>
              <w:pStyle w:val="20"/>
              <w:spacing w:after="0" w:line="276" w:lineRule="auto"/>
              <w:ind w:left="360" w:firstLine="0" w:firstLineChars="0"/>
              <w:rPr>
                <w:rFonts w:ascii="Consolas" w:hAnsi="Consolas" w:eastAsiaTheme="majorEastAsia"/>
                <w:color w:val="auto"/>
                <w:sz w:val="19"/>
              </w:rPr>
            </w:pPr>
            <w:r>
              <w:rPr>
                <w:rFonts w:ascii="Consolas" w:hAnsi="Consolas" w:eastAsiaTheme="majorEastAsia"/>
                <w:color w:val="auto"/>
                <w:sz w:val="19"/>
              </w:rPr>
              <w:t>=</w:t>
            </w:r>
          </w:p>
          <w:p>
            <w:pPr>
              <w:pStyle w:val="20"/>
              <w:spacing w:after="0" w:line="276" w:lineRule="auto"/>
              <w:ind w:left="360" w:firstLine="0" w:firstLineChars="0"/>
              <w:rPr>
                <w:rFonts w:ascii="Consolas" w:hAnsi="Consolas" w:eastAsiaTheme="majorEastAsia"/>
                <w:color w:val="auto"/>
                <w:sz w:val="19"/>
              </w:rPr>
            </w:pPr>
            <w:r>
              <w:rPr>
                <w:rFonts w:ascii="Consolas" w:hAnsi="Consolas" w:eastAsiaTheme="majorEastAsia"/>
                <w:color w:val="auto"/>
                <w:sz w:val="19"/>
              </w:rPr>
              <w:t>20</w:t>
            </w:r>
          </w:p>
          <w:p>
            <w:pPr>
              <w:pStyle w:val="20"/>
              <w:numPr>
                <w:ilvl w:val="0"/>
                <w:numId w:val="1"/>
              </w:numPr>
              <w:spacing w:after="0" w:line="276" w:lineRule="auto"/>
              <w:ind w:firstLineChars="0"/>
              <w:rPr>
                <w:rFonts w:ascii="Consolas" w:hAnsi="Consolas" w:eastAsiaTheme="majorEastAsia"/>
                <w:color w:val="auto"/>
                <w:sz w:val="19"/>
              </w:rPr>
            </w:pPr>
            <w:r>
              <w:rPr>
                <w:rFonts w:ascii="Consolas" w:hAnsi="Consolas" w:eastAsiaTheme="majorEastAsia"/>
                <w:color w:val="auto"/>
                <w:sz w:val="19"/>
              </w:rPr>
              <w:t>a*b</w:t>
            </w:r>
          </w:p>
          <w:p>
            <w:pPr>
              <w:pStyle w:val="20"/>
              <w:spacing w:after="0" w:line="276" w:lineRule="auto"/>
              <w:ind w:left="360" w:firstLine="0" w:firstLineChars="0"/>
              <w:rPr>
                <w:rFonts w:ascii="Consolas" w:hAnsi="Consolas" w:eastAsiaTheme="majorEastAsia"/>
                <w:color w:val="auto"/>
                <w:sz w:val="19"/>
              </w:rPr>
            </w:pPr>
            <w:r>
              <w:rPr>
                <w:rFonts w:ascii="Consolas" w:hAnsi="Consolas" w:eastAsiaTheme="majorEastAsia"/>
                <w:color w:val="auto"/>
                <w:sz w:val="19"/>
              </w:rPr>
              <w:t>=</w:t>
            </w:r>
          </w:p>
          <w:p>
            <w:pPr>
              <w:pStyle w:val="20"/>
              <w:spacing w:after="0" w:line="276" w:lineRule="auto"/>
              <w:ind w:left="360" w:firstLine="0" w:firstLineChars="0"/>
              <w:rPr>
                <w:rFonts w:ascii="Consolas" w:hAnsi="Consolas" w:eastAsiaTheme="majorEastAsia"/>
                <w:color w:val="auto"/>
                <w:sz w:val="19"/>
              </w:rPr>
            </w:pPr>
            <w:r>
              <w:rPr>
                <w:rFonts w:ascii="Consolas" w:hAnsi="Consolas" w:eastAsiaTheme="majorEastAsia"/>
                <w:color w:val="auto"/>
                <w:sz w:val="19"/>
              </w:rPr>
              <w:t>20</w:t>
            </w: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练习4【OJ题】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完成问题的第一部分，输入小核桃，禾木和桃子计算出的相似度，统计总和并输出。</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小核桃，禾木和桃子计算出的相似度。</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三人相似度的总和。</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【样例输入】</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15 16 17</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样例输出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48</w:t>
            </w:r>
          </w:p>
        </w:tc>
        <w:tc>
          <w:tcPr>
            <w:tcW w:w="3685" w:type="dxa"/>
          </w:tcPr>
          <w:p>
            <w:pPr>
              <w:spacing w:after="0" w:line="276" w:lineRule="auto"/>
              <w:ind w:left="0"/>
              <w:rPr>
                <w:rFonts w:ascii="Consolas" w:hAnsi="Consolas"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int a, b, c;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a &gt;&gt; b &gt;&gt;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sum = a + b +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sum;</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4</w:t>
            </w:r>
          </w:p>
        </w:tc>
        <w:tc>
          <w:tcPr>
            <w:tcW w:w="4394" w:type="dxa"/>
          </w:tcPr>
          <w:p>
            <w:pPr>
              <w:tabs>
                <w:tab w:val="left" w:pos="3430"/>
              </w:tabs>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接下来需要解决问题的第二步，将总和与50进行比较并输出对应的结果，是前往寻找宝藏还是继续寻找建筑物。这里需要使用我们在第三节课学习过的if-else语句，if</w:t>
            </w:r>
            <w:r>
              <w:rPr>
                <w:rFonts w:ascii="Consolas" w:hAnsi="Consolas" w:cs="微软雅黑" w:eastAsiaTheme="majorEastAsia"/>
                <w:color w:val="auto"/>
                <w:sz w:val="19"/>
              </w:rPr>
              <w:t>-else</w:t>
            </w:r>
            <w:r>
              <w:rPr>
                <w:rFonts w:hint="eastAsia" w:ascii="Consolas" w:hAnsi="Consolas" w:cs="微软雅黑" w:eastAsiaTheme="majorEastAsia"/>
                <w:color w:val="auto"/>
                <w:sz w:val="19"/>
              </w:rPr>
              <w:t>的中文意思是如果-否则。在if后面是一对小括号，括号中间需要填入条件，程序会先判断条件是否成立，如果成立，则执行if之后大括号中的代码，否则执行else之后大括号中的代码，不论是否成立都会继续执行接下来的代码。</w:t>
            </w:r>
          </w:p>
          <w:p>
            <w:pPr>
              <w:spacing w:after="0" w:line="276" w:lineRule="auto"/>
              <w:ind w:left="0"/>
              <w:rPr>
                <w:rFonts w:ascii="Consolas" w:hAnsi="Consolas" w:cs="微软雅黑" w:eastAsiaTheme="majorEastAsia"/>
                <w:color w:val="auto"/>
                <w:sz w:val="19"/>
              </w:rPr>
            </w:pP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int main(){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int a;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cin &gt;&gt; a;</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(a &gt;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太大</w:t>
            </w:r>
            <w:r>
              <w:rPr>
                <w:rFonts w:ascii="Consolas" w:hAnsi="Consolas" w:eastAsiaTheme="majorEastAsia"/>
                <w:color w:val="auto"/>
                <w:sz w:val="19"/>
              </w:rPr>
              <w:t xml:space="preserve">" &lt;&lt; endl;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else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合适</w:t>
            </w:r>
            <w:r>
              <w:rPr>
                <w:rFonts w:ascii="Consolas" w:hAnsi="Consolas" w:eastAsiaTheme="majorEastAsia"/>
                <w:color w:val="auto"/>
                <w:sz w:val="19"/>
              </w:rPr>
              <w:t>" &lt;&lt; endl;</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判断完成</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4"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练习5【OJ题】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完成问题的第二部分，将小核桃，禾木和桃子计算出的相似度之和与50进行比较，如果总和大于50，则输出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前往寻找宝藏</w:t>
            </w:r>
            <w:r>
              <w:rPr>
                <w:rFonts w:ascii="Consolas" w:hAnsi="Consolas" w:cs="微软雅黑" w:eastAsiaTheme="majorEastAsia"/>
                <w:color w:val="auto"/>
                <w:sz w:val="19"/>
              </w:rPr>
              <w:t>”,</w:t>
            </w:r>
            <w:r>
              <w:rPr>
                <w:rFonts w:hint="eastAsia" w:ascii="Consolas" w:hAnsi="Consolas" w:cs="微软雅黑" w:eastAsiaTheme="majorEastAsia"/>
                <w:color w:val="auto"/>
                <w:sz w:val="19"/>
              </w:rPr>
              <w:t>否则输出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继续寻找建筑物</w:t>
            </w:r>
            <w:r>
              <w:rPr>
                <w:rFonts w:ascii="Consolas" w:hAnsi="Consolas" w:cs="微软雅黑" w:eastAsiaTheme="majorEastAsia"/>
                <w:color w:val="auto"/>
                <w:sz w:val="19"/>
              </w:rPr>
              <w:t>”</w:t>
            </w:r>
            <w:r>
              <w:rPr>
                <w:rFonts w:hint="eastAsia" w:ascii="Consolas" w:hAnsi="Consolas" w:cs="微软雅黑" w:eastAsiaTheme="majorEastAsia"/>
                <w:color w:val="auto"/>
                <w:sz w:val="19"/>
              </w:rPr>
              <w:t>,然后在第二行输出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出发!</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小核桃，禾木和桃子计算出的相似度。</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第一行输出前往寻找宝藏或者继续寻找建筑物。</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第二行输出出发!</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15 16 17</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继续寻找建筑物</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出发!</w:t>
            </w:r>
          </w:p>
        </w:tc>
        <w:tc>
          <w:tcPr>
            <w:tcW w:w="3685" w:type="dxa"/>
          </w:tcPr>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预制代码，可以修改</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int a, b, c;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a &gt;&gt; b &gt;&gt;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sum = a + b +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p>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 xml:space="preserve"> </w:t>
            </w:r>
            <w:r>
              <w:rPr>
                <w:rFonts w:ascii="Consolas" w:hAnsi="Consolas" w:cs="微软雅黑" w:eastAsiaTheme="majorEastAsia"/>
                <w:color w:val="auto"/>
                <w:sz w:val="19"/>
              </w:rPr>
              <w:t xml:space="preserve">   </w:t>
            </w:r>
            <w:r>
              <w:rPr>
                <w:rFonts w:hint="eastAsia" w:ascii="Consolas" w:hAnsi="Consolas" w:cs="微软雅黑" w:eastAsiaTheme="majorEastAsia"/>
                <w:color w:val="auto"/>
                <w:sz w:val="19"/>
              </w:rPr>
              <w:t>return</w:t>
            </w:r>
            <w:r>
              <w:rPr>
                <w:rFonts w:ascii="Consolas" w:hAnsi="Consolas" w:cs="微软雅黑" w:eastAsiaTheme="majorEastAsia"/>
                <w:color w:val="auto"/>
                <w:sz w:val="19"/>
              </w:rPr>
              <w:t xml:space="preserve"> 0;</w:t>
            </w:r>
          </w:p>
          <w:p>
            <w:pPr>
              <w:spacing w:after="0" w:line="276" w:lineRule="auto"/>
              <w:ind w:left="0"/>
              <w:rPr>
                <w:rFonts w:ascii="Consolas" w:hAnsi="Consolas" w:eastAsiaTheme="majorEastAsia"/>
                <w:color w:val="auto"/>
                <w:sz w:val="19"/>
              </w:rPr>
            </w:pPr>
            <w:r>
              <w:rPr>
                <w:rFonts w:ascii="Consolas" w:hAnsi="Consolas" w:cs="微软雅黑"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int a, b, c;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a &gt;&gt; b &gt;&gt;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sum = a + b + c;</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(sum &gt; 50)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w:t>
            </w:r>
            <w:r>
              <w:rPr>
                <w:rFonts w:hint="eastAsia" w:ascii="Consolas" w:hAnsi="Consolas" w:cs="微软雅黑" w:eastAsiaTheme="majorEastAsia"/>
                <w:color w:val="auto"/>
                <w:sz w:val="19"/>
              </w:rPr>
              <w:t>前往寻找宝藏</w:t>
            </w:r>
            <w:r>
              <w:rPr>
                <w:rFonts w:ascii="Consolas" w:hAnsi="Consolas" w:cs="微软雅黑" w:eastAsiaTheme="majorEastAsia"/>
                <w:color w:val="auto"/>
                <w:sz w:val="19"/>
              </w:rPr>
              <w:t>" &lt;&lt; endl;</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r>
              <w:rPr>
                <w:rFonts w:ascii="Consolas" w:hAnsi="Consolas" w:cs="微软雅黑" w:eastAsiaTheme="majorEastAsia"/>
                <w:color w:val="auto"/>
                <w:sz w:val="19"/>
              </w:rPr>
              <w:tab/>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else</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w:t>
            </w:r>
            <w:r>
              <w:rPr>
                <w:rFonts w:hint="eastAsia" w:ascii="Consolas" w:hAnsi="Consolas" w:cs="微软雅黑" w:eastAsiaTheme="majorEastAsia"/>
                <w:color w:val="auto"/>
                <w:sz w:val="19"/>
              </w:rPr>
              <w:t>继续寻找建筑物</w:t>
            </w:r>
            <w:r>
              <w:rPr>
                <w:rFonts w:ascii="Consolas" w:hAnsi="Consolas" w:cs="微软雅黑" w:eastAsiaTheme="majorEastAsia"/>
                <w:color w:val="auto"/>
                <w:sz w:val="19"/>
              </w:rPr>
              <w:t>" &lt;&lt; endl;</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 xml:space="preserve"> </w:t>
            </w:r>
            <w:r>
              <w:rPr>
                <w:rFonts w:ascii="Consolas" w:hAnsi="Consolas" w:cs="微软雅黑" w:eastAsiaTheme="majorEastAsia"/>
                <w:color w:val="auto"/>
                <w:sz w:val="19"/>
              </w:rPr>
              <w:t xml:space="preserve">   cout &lt;&lt; “</w:t>
            </w:r>
            <w:r>
              <w:rPr>
                <w:rFonts w:hint="eastAsia" w:ascii="Consolas" w:hAnsi="Consolas" w:cs="微软雅黑" w:eastAsiaTheme="majorEastAsia"/>
                <w:color w:val="auto"/>
                <w:sz w:val="19"/>
              </w:rPr>
              <w:t>出发!</w:t>
            </w:r>
            <w:r>
              <w:rPr>
                <w:rFonts w:ascii="Consolas" w:hAnsi="Consolas" w:cs="微软雅黑" w:eastAsiaTheme="majorEastAsia"/>
                <w:color w:val="auto"/>
                <w:sz w:val="19"/>
              </w:rPr>
              <w:t>” &lt;&lt; endl;</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5</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经过判断，陆凯船长决定继续在金银岛上寻找宝藏所在的建筑物，但是金银岛实在太大了，就在众人焦头烂额之际，黑衣人突然出现在他们面前并声称自己已经发现了宝藏所在的建筑物，想要与陆凯船长一起寻找宝藏。</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黑衣人的提议，遭到了一部分船员的反对，认为黑衣人不怀好意，而另一部分船员则认为自己这方人多势众，可以接受。还有一部分船员则认为无所谓。</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于是船长决定进行一次统计，根据所有人的投票结果，决定</w:t>
            </w:r>
            <w:r>
              <w:rPr>
                <w:rFonts w:ascii="Consolas" w:hAnsi="Consolas" w:cs="微软雅黑" w:eastAsiaTheme="majorEastAsia"/>
                <w:color w:val="auto"/>
                <w:sz w:val="19"/>
              </w:rPr>
              <w:t>”</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或者</w:t>
            </w:r>
            <w:r>
              <w:rPr>
                <w:rFonts w:ascii="Consolas" w:hAnsi="Consolas" w:cs="微软雅黑" w:eastAsiaTheme="majorEastAsia"/>
                <w:color w:val="auto"/>
                <w:sz w:val="19"/>
              </w:rPr>
              <w:t>”</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这个统计由三部分组成，第一部分是初始化num1和num2等于0，分别表示接受提议和拒绝提议的人数。第二部分是读入船员的投票信息。数字1表示</w:t>
            </w:r>
            <w:r>
              <w:rPr>
                <w:rFonts w:ascii="Consolas" w:hAnsi="Consolas" w:cs="微软雅黑" w:eastAsiaTheme="majorEastAsia"/>
                <w:color w:val="auto"/>
                <w:sz w:val="19"/>
              </w:rPr>
              <w:t>”</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,数字2表示</w:t>
            </w:r>
            <w:r>
              <w:rPr>
                <w:rFonts w:ascii="Consolas" w:hAnsi="Consolas" w:cs="微软雅黑" w:eastAsiaTheme="majorEastAsia"/>
                <w:color w:val="auto"/>
                <w:sz w:val="19"/>
              </w:rPr>
              <w:t>”</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数字3表示弃权。第三部分是根据投票信息更新num1和num2。其中第二步和第三步需要使用循环结构，对每位船员执行一次。</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我们先来统计一位船员的投票信息，输入的数字可能是1，2或者 3</w:t>
            </w:r>
            <w:r>
              <w:rPr>
                <w:rFonts w:ascii="Consolas" w:hAnsi="Consolas" w:cs="微软雅黑" w:eastAsiaTheme="majorEastAsia"/>
                <w:color w:val="auto"/>
                <w:sz w:val="19"/>
              </w:rPr>
              <w:t>。</w:t>
            </w:r>
            <w:r>
              <w:rPr>
                <w:rFonts w:hint="eastAsia" w:ascii="Consolas" w:hAnsi="Consolas" w:cs="微软雅黑" w:eastAsiaTheme="majorEastAsia"/>
                <w:color w:val="auto"/>
                <w:sz w:val="19"/>
              </w:rPr>
              <w:t>对于这种需要分别判断多个条件是否成立的情况，可以使用并列if。比如这一段代码，共使用了三个if，我们应该把这三个if理解为三个独立的部分，程序自上而下执行，每一个if条件的成立与否，都不会影响其他部分的执行。</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int main()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k;</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cin &gt;&gt; k;</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&lt;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 xml:space="preserve"> cout &lt;&lt; "</w:t>
            </w:r>
            <w:r>
              <w:rPr>
                <w:rFonts w:hint="eastAsia" w:ascii="Consolas" w:hAnsi="Consolas" w:eastAsiaTheme="majorEastAsia"/>
                <w:color w:val="auto"/>
                <w:sz w:val="19"/>
              </w:rPr>
              <w:t>太小</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else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不小</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&gt;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太大</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else</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不大</w:t>
            </w:r>
            <w:r>
              <w:rPr>
                <w:rFonts w:ascii="Consolas" w:hAnsi="Consolas" w:eastAsiaTheme="majorEastAsia"/>
                <w:color w:val="auto"/>
                <w:sz w:val="19"/>
              </w:rPr>
              <w:t xml:space="preserv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刚刚好</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return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练习6【填空题】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阅读代码，写出程序的运行结果。输入：5</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int main()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k;</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cin &gt;&gt; k;</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&lt;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 xml:space="preserve"> cout &lt;&lt; "</w:t>
            </w:r>
            <w:r>
              <w:rPr>
                <w:rFonts w:hint="eastAsia" w:ascii="Consolas" w:hAnsi="Consolas" w:eastAsiaTheme="majorEastAsia"/>
                <w:color w:val="auto"/>
                <w:sz w:val="19"/>
              </w:rPr>
              <w:t>太小</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else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不小</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&gt;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太大</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else</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不大</w:t>
            </w:r>
            <w:r>
              <w:rPr>
                <w:rFonts w:ascii="Consolas" w:hAnsi="Consolas" w:eastAsiaTheme="majorEastAsia"/>
                <w:color w:val="auto"/>
                <w:sz w:val="19"/>
              </w:rPr>
              <w:t xml:space="preserv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if (k == 5)</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刚刚好</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return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不小不大刚刚好</w:t>
            </w: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练习7【OJ题】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输入一位船员的投票信息，数字1表示</w:t>
            </w:r>
            <w:r>
              <w:rPr>
                <w:rFonts w:ascii="Consolas" w:hAnsi="Consolas" w:cs="微软雅黑" w:eastAsiaTheme="majorEastAsia"/>
                <w:color w:val="auto"/>
                <w:sz w:val="19"/>
              </w:rPr>
              <w:t>”</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,数字2表示</w:t>
            </w:r>
            <w:r>
              <w:rPr>
                <w:rFonts w:ascii="Consolas" w:hAnsi="Consolas" w:cs="微软雅黑" w:eastAsiaTheme="majorEastAsia"/>
                <w:color w:val="auto"/>
                <w:sz w:val="19"/>
              </w:rPr>
              <w:t>”</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数字3表示弃权。</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输出接受提议和拒绝提议的人数。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一个整数，表示船员的投票情况。</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输出接受提议和拒绝提议的人数，中间使用一个空格隔开。</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1</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1</w:t>
            </w:r>
            <w:r>
              <w:rPr>
                <w:rFonts w:ascii="Consolas" w:hAnsi="Consolas" w:cs="微软雅黑" w:eastAsiaTheme="majorEastAsia"/>
                <w:color w:val="auto"/>
                <w:sz w:val="19"/>
              </w:rPr>
              <w:t xml:space="preserve"> 0</w:t>
            </w:r>
          </w:p>
        </w:tc>
        <w:tc>
          <w:tcPr>
            <w:tcW w:w="3685" w:type="dxa"/>
          </w:tcPr>
          <w:p>
            <w:pPr>
              <w:spacing w:after="0" w:line="276" w:lineRule="auto"/>
              <w:ind w:left="0"/>
              <w:rPr>
                <w:rFonts w:ascii="Consolas" w:hAnsi="Consolas"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int main()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k, num1 = 0, num2 =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k;</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(k == 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(k == 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++num2;</w:t>
            </w:r>
          </w:p>
          <w:p>
            <w:pPr>
              <w:tabs>
                <w:tab w:val="left" w:pos="420"/>
                <w:tab w:val="left" w:pos="1510"/>
              </w:tabs>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r>
              <w:rPr>
                <w:rFonts w:ascii="Consolas" w:hAnsi="Consolas" w:cs="微软雅黑" w:eastAsiaTheme="majorEastAsia"/>
                <w:color w:val="auto"/>
                <w:sz w:val="19"/>
              </w:rPr>
              <w:tab/>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num1 &lt;&lt; " " &lt;&lt; num2;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视频6</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对于每一位船员都需要统计他的投票情况，假设共有n名船员，那么共需要重复执行n次，这可以使用我们在第四节课学习过的for循环语句，统计船员投票信息的代码作为for循环中每次都要执行的部分，需要作为循环体放在大括号中。</w:t>
            </w:r>
            <w:r>
              <w:rPr>
                <w:rFonts w:ascii="Consolas" w:hAnsi="Consolas" w:cs="微软雅黑" w:eastAsiaTheme="majorEastAsia"/>
                <w:color w:val="auto"/>
                <w:sz w:val="19"/>
              </w:rPr>
              <w:t>for</w:t>
            </w:r>
            <w:r>
              <w:rPr>
                <w:rFonts w:hint="eastAsia" w:ascii="Consolas" w:hAnsi="Consolas" w:cs="微软雅黑" w:eastAsiaTheme="majorEastAsia"/>
                <w:color w:val="auto"/>
                <w:sz w:val="19"/>
              </w:rPr>
              <w:t>循环的小括号中共有三部分，由两个分号隔开，用来控制循环的执行次数，程序首先执行第一部分，定义变量i并赋值等于1，接下来判断第二部分中的条件i</w:t>
            </w:r>
            <w:r>
              <w:rPr>
                <w:rFonts w:ascii="Consolas" w:hAnsi="Consolas" w:cs="微软雅黑" w:eastAsiaTheme="majorEastAsia"/>
                <w:color w:val="auto"/>
                <w:sz w:val="19"/>
              </w:rPr>
              <w:t>&lt;=n</w:t>
            </w:r>
            <w:r>
              <w:rPr>
                <w:rFonts w:hint="eastAsia" w:ascii="Consolas" w:hAnsi="Consolas" w:cs="微软雅黑" w:eastAsiaTheme="majorEastAsia"/>
                <w:color w:val="auto"/>
                <w:sz w:val="19"/>
              </w:rPr>
              <w:t>是否成立，如果成立则执行大括号中的代码，之后再执行第三部分，将i增加1，增加之后再一次判断i是否小于等于n，重复刚才的步骤，这样n次之后，i的值变为n+</w:t>
            </w:r>
            <w:r>
              <w:rPr>
                <w:rFonts w:ascii="Consolas" w:hAnsi="Consolas" w:cs="微软雅黑" w:eastAsiaTheme="majorEastAsia"/>
                <w:color w:val="auto"/>
                <w:sz w:val="19"/>
              </w:rPr>
              <w:t>1，</w:t>
            </w:r>
            <w:r>
              <w:rPr>
                <w:rFonts w:hint="eastAsia" w:ascii="Consolas" w:hAnsi="Consolas" w:cs="微软雅黑" w:eastAsiaTheme="majorEastAsia"/>
                <w:color w:val="auto"/>
                <w:sz w:val="19"/>
              </w:rPr>
              <w:t>不满足i</w:t>
            </w:r>
            <w:r>
              <w:rPr>
                <w:rFonts w:ascii="Consolas" w:hAnsi="Consolas" w:cs="微软雅黑" w:eastAsiaTheme="majorEastAsia"/>
                <w:color w:val="auto"/>
                <w:sz w:val="19"/>
              </w:rPr>
              <w:t>&lt;=n</w:t>
            </w:r>
            <w:r>
              <w:rPr>
                <w:rFonts w:hint="eastAsia" w:ascii="Consolas" w:hAnsi="Consolas" w:cs="微软雅黑" w:eastAsiaTheme="majorEastAsia"/>
                <w:color w:val="auto"/>
                <w:sz w:val="19"/>
              </w:rPr>
              <w:t>的条件，for循环就结束了，程序继续执行之后的代码。</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为了使程序更加智能，我们可以在程序的最后再进行一次判断，如果接受提议的人数大于等于拒绝提议的人数，输出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否则输出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w:t>
            </w:r>
          </w:p>
        </w:tc>
        <w:tc>
          <w:tcPr>
            <w:tcW w:w="3685" w:type="dxa"/>
          </w:tcPr>
          <w:p>
            <w:pPr>
              <w:spacing w:after="0" w:line="276" w:lineRule="auto"/>
              <w:ind w:left="0"/>
              <w:rPr>
                <w:rFonts w:ascii="Consolas" w:hAnsi="Consolas" w:eastAsiaTheme="majorEastAsia"/>
                <w:color w:val="auto"/>
                <w:sz w:val="19"/>
              </w:rPr>
            </w:pPr>
            <w:r>
              <w:rPr>
                <w:rFonts w:ascii="Consolas" w:hAnsi="Consolas" w:eastAsiaTheme="majorEastAsia"/>
                <w:color w:val="auto"/>
                <w:sz w:val="19"/>
              </w:rPr>
              <w:t>#include &lt;iostream&gt;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using namespace std;</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int main()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int n, k, num1 = 0, num2 =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cin &gt;&gt; n;</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for (int i = 1; i &lt;= n; ++i)</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 xml:space="preserve">cin &gt;&gt; </w:t>
            </w:r>
            <w:r>
              <w:rPr>
                <w:rFonts w:hint="eastAsia" w:ascii="Consolas" w:hAnsi="Consolas" w:eastAsiaTheme="majorEastAsia"/>
                <w:color w:val="auto"/>
                <w:sz w:val="19"/>
              </w:rPr>
              <w:t>k</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if (k == 1)</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   </w:t>
            </w: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++num1;</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if (k == 2)</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++num2;</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return 0;</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 xml:space="preserve">if (num1 &gt;= num2)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接受提议</w:t>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 xml:space="preserve">else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ab/>
            </w:r>
            <w:r>
              <w:rPr>
                <w:rFonts w:ascii="Consolas" w:hAnsi="Consolas" w:eastAsiaTheme="majorEastAsia"/>
                <w:color w:val="auto"/>
                <w:sz w:val="19"/>
              </w:rPr>
              <w:t>cout &lt;&lt; "</w:t>
            </w:r>
            <w:r>
              <w:rPr>
                <w:rFonts w:hint="eastAsia" w:ascii="Consolas" w:hAnsi="Consolas" w:eastAsiaTheme="majorEastAsia"/>
                <w:color w:val="auto"/>
                <w:sz w:val="19"/>
              </w:rPr>
              <w:t>拒绝提议</w:t>
            </w:r>
            <w:r>
              <w:rPr>
                <w:rFonts w:ascii="Consolas" w:hAnsi="Consolas" w:eastAsiaTheme="majorEastAsia"/>
                <w:color w:val="auto"/>
                <w:sz w:val="19"/>
              </w:rPr>
              <w:t xml:space="preserve">"; </w:t>
            </w:r>
          </w:p>
          <w:p>
            <w:pPr>
              <w:spacing w:after="0" w:line="276" w:lineRule="auto"/>
              <w:ind w:left="0"/>
              <w:rPr>
                <w:rFonts w:ascii="Consolas" w:hAnsi="Consolas" w:eastAsiaTheme="majorEastAsia"/>
                <w:color w:val="auto"/>
                <w:sz w:val="19"/>
              </w:rPr>
            </w:pPr>
            <w:r>
              <w:rPr>
                <w:rFonts w:ascii="Consolas" w:hAnsi="Consolas" w:eastAsiaTheme="majorEastAsia"/>
                <w:color w:val="auto"/>
                <w:sz w:val="19"/>
              </w:rPr>
              <w:tab/>
            </w:r>
            <w:r>
              <w:rPr>
                <w:rFonts w:ascii="Consolas" w:hAnsi="Consolas"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练习8【OJ题】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统计所有船员的投票信息，若接受提议的人数大于等于拒绝提议的人数，则输出接受提议，否则输出拒绝提议。</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第一行一个整数n，表示船员总数。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第二行包含n个整数，每个整数为1或2或3，1表示接受提议，2表示拒绝提议，3表示弃权。</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或</w:t>
            </w:r>
            <w:r>
              <w:rPr>
                <w:rFonts w:ascii="Consolas" w:hAnsi="Consolas" w:cs="微软雅黑" w:eastAsiaTheme="majorEastAsia"/>
                <w:color w:val="auto"/>
                <w:sz w:val="19"/>
              </w:rPr>
              <w:t>”</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w:t>
            </w:r>
            <w:r>
              <w:rPr>
                <w:rFonts w:hint="eastAsia" w:ascii="Consolas" w:hAnsi="Consolas" w:cs="微软雅黑" w:eastAsiaTheme="majorEastAsia"/>
                <w:color w:val="auto"/>
                <w:sz w:val="19"/>
              </w:rPr>
              <w:t xml:space="preserve"> </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5</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1 2 3 3 1</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接受提议</w:t>
            </w:r>
          </w:p>
        </w:tc>
        <w:tc>
          <w:tcPr>
            <w:tcW w:w="3685" w:type="dxa"/>
          </w:tcPr>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预制代码</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int main()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k, num1 = 0, num2 = 0;</w:t>
            </w: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k;</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(k == 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(k == 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rPr>
                <w:rFonts w:ascii="Consolas" w:hAnsi="Consolas" w:eastAsiaTheme="majorEastAsia"/>
                <w:color w:val="auto"/>
                <w:sz w:val="19"/>
              </w:rPr>
            </w:pPr>
            <w:r>
              <w:rPr>
                <w:rFonts w:ascii="Consolas" w:hAnsi="Consolas" w:cs="微软雅黑"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int main()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n, k, num1 = 0, num2 =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1;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(n == 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++num1;</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(n == 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++num2;</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if (num1 &gt;= num2)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w:t>
            </w:r>
            <w:r>
              <w:rPr>
                <w:rFonts w:hint="eastAsia" w:ascii="Consolas" w:hAnsi="Consolas" w:cs="微软雅黑" w:eastAsiaTheme="majorEastAsia"/>
                <w:color w:val="auto"/>
                <w:sz w:val="19"/>
              </w:rPr>
              <w:t>接受提议</w:t>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else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w:t>
            </w:r>
            <w:r>
              <w:rPr>
                <w:rFonts w:hint="eastAsia" w:ascii="Consolas" w:hAnsi="Consolas" w:cs="微软雅黑" w:eastAsiaTheme="majorEastAsia"/>
                <w:color w:val="auto"/>
                <w:sz w:val="19"/>
              </w:rPr>
              <w:t>拒绝提议</w:t>
            </w: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视频7</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经过船员们投票表决，大家决定接受黑衣人的提议，与黑衣人一同寻找宝藏，黑衣人也告诉了陆凯船长宝藏所在的位置，正是岛屿的另一端，路途非常遥远，众人决定坐车前往，来到车站，发现岛上车票的购票方式非常奇特，只能购买团队票，也就是可供a人乘坐的车票，需要花费b元，禾木想计算如果要让n个人都能坐上车，至少需要花费的钱数。</w:t>
            </w:r>
          </w:p>
          <w:p>
            <w:pPr>
              <w:spacing w:after="0" w:line="276" w:lineRule="auto"/>
              <w:ind w:left="0"/>
              <w:rPr>
                <w:rFonts w:ascii="Consolas" w:hAnsi="Consolas" w:cs="微软雅黑" w:eastAsiaTheme="majorEastAsia"/>
                <w:color w:val="000000" w:themeColor="text1"/>
                <w:sz w:val="19"/>
                <w14:textFill>
                  <w14:solidFill>
                    <w14:schemeClr w14:val="tx1"/>
                  </w14:solidFill>
                </w14:textFill>
              </w:rPr>
            </w:pPr>
            <w:r>
              <w:rPr>
                <w:rFonts w:hint="eastAsia" w:ascii="Consolas" w:hAnsi="Consolas" w:cs="微软雅黑" w:eastAsiaTheme="majorEastAsia"/>
                <w:color w:val="auto"/>
                <w:sz w:val="19"/>
              </w:rPr>
              <w:t>对于这个问题，就需要使用C++中的求商与求余了，求商的符号是正斜杠/，求余的符号是百分号%，比如数学上的除法</w:t>
            </w:r>
            <w:r>
              <w:rPr>
                <w:rFonts w:ascii="Consolas" w:hAnsi="Consolas" w:cs="微软雅黑" w:eastAsiaTheme="majorEastAsia"/>
                <w:color w:val="000000" w:themeColor="text1"/>
                <w:sz w:val="19"/>
                <w14:textFill>
                  <w14:solidFill>
                    <w14:schemeClr w14:val="tx1"/>
                  </w14:solidFill>
                </w14:textFill>
              </w:rPr>
              <w:t>768÷5=153...3，</w:t>
            </w:r>
            <w:r>
              <w:rPr>
                <w:rFonts w:hint="eastAsia" w:ascii="Consolas" w:hAnsi="Consolas" w:cs="微软雅黑" w:eastAsiaTheme="majorEastAsia"/>
                <w:color w:val="000000" w:themeColor="text1"/>
                <w:sz w:val="19"/>
                <w14:textFill>
                  <w14:solidFill>
                    <w14:schemeClr w14:val="tx1"/>
                  </w14:solidFill>
                </w14:textFill>
              </w:rPr>
              <w:t>那</w:t>
            </w:r>
          </w:p>
          <w:p>
            <w:pPr>
              <w:spacing w:after="0" w:line="276" w:lineRule="auto"/>
              <w:ind w:left="0"/>
              <w:rPr>
                <w:rFonts w:ascii="Consolas" w:hAnsi="Consolas" w:cs="微软雅黑" w:eastAsiaTheme="majorEastAsia"/>
                <w:color w:val="000000" w:themeColor="text1"/>
                <w:sz w:val="19"/>
                <w14:textFill>
                  <w14:solidFill>
                    <w14:schemeClr w14:val="tx1"/>
                  </w14:solidFill>
                </w14:textFill>
              </w:rPr>
            </w:pPr>
            <w:r>
              <w:rPr>
                <w:rFonts w:hint="eastAsia" w:ascii="Consolas" w:hAnsi="Consolas" w:cs="微软雅黑" w:eastAsiaTheme="majorEastAsia"/>
                <w:color w:val="000000" w:themeColor="text1"/>
                <w:sz w:val="19"/>
                <w14:textFill>
                  <w14:solidFill>
                    <w14:schemeClr w14:val="tx1"/>
                  </w14:solidFill>
                </w14:textFill>
              </w:rPr>
              <w:t>么768/5的结果就是除法算式的商153，768%5的结果就是除法算式的余数3</w:t>
            </w:r>
            <w:r>
              <w:rPr>
                <w:rFonts w:ascii="Consolas" w:hAnsi="Consolas" w:cs="微软雅黑" w:eastAsiaTheme="majorEastAsia"/>
                <w:color w:val="000000" w:themeColor="text1"/>
                <w:sz w:val="19"/>
                <w14:textFill>
                  <w14:solidFill>
                    <w14:schemeClr w14:val="tx1"/>
                  </w14:solidFill>
                </w14:textFill>
              </w:rPr>
              <w:t>，</w:t>
            </w:r>
            <w:r>
              <w:rPr>
                <w:rFonts w:hint="eastAsia" w:ascii="Consolas" w:hAnsi="Consolas" w:cs="微软雅黑" w:eastAsiaTheme="majorEastAsia"/>
                <w:color w:val="000000" w:themeColor="text1"/>
                <w:sz w:val="19"/>
                <w14:textFill>
                  <w14:solidFill>
                    <w14:schemeClr w14:val="tx1"/>
                  </w14:solidFill>
                </w14:textFill>
              </w:rPr>
              <w:t>余数的取值范围是0到除数-1，肯定小于除数。</w:t>
            </w:r>
          </w:p>
          <w:p>
            <w:pPr>
              <w:spacing w:after="0" w:line="276" w:lineRule="auto"/>
              <w:ind w:left="0"/>
              <w:rPr>
                <w:rFonts w:ascii="Consolas" w:hAnsi="Consolas" w:cs="微软雅黑" w:eastAsiaTheme="majorEastAsia"/>
                <w:color w:val="000000" w:themeColor="text1"/>
                <w:sz w:val="19"/>
                <w14:textFill>
                  <w14:solidFill>
                    <w14:schemeClr w14:val="tx1"/>
                  </w14:solidFill>
                </w14:textFill>
              </w:rPr>
            </w:pPr>
            <w:r>
              <w:rPr>
                <w:rFonts w:hint="eastAsia" w:ascii="Consolas" w:hAnsi="Consolas" w:cs="微软雅黑" w:eastAsiaTheme="majorEastAsia"/>
                <w:color w:val="000000" w:themeColor="text1"/>
                <w:sz w:val="19"/>
                <w14:textFill>
                  <w14:solidFill>
                    <w14:schemeClr w14:val="tx1"/>
                  </w14:solidFill>
                </w14:textFill>
              </w:rPr>
              <w:t>我们可以先把总人数求余a的值和0进行判断，这里注意需要使用==符号来判断是否相等，=号在c++中是赋值的意思，如果相等那么说明总人数是a的倍数，我们只需要购买总人数求商a张团队票就可以了，总花费为n/a*b。否则的话，我们仅仅购买n/a张团队票是不够的，这样会剩下n%a个人不能上车，因为余数必然小于除数，所以再为他们再购买一张团队票，也就是n</w:t>
            </w:r>
            <w:r>
              <w:rPr>
                <w:rFonts w:ascii="Consolas" w:hAnsi="Consolas" w:cs="微软雅黑" w:eastAsiaTheme="majorEastAsia"/>
                <w:color w:val="000000" w:themeColor="text1"/>
                <w:sz w:val="19"/>
                <w14:textFill>
                  <w14:solidFill>
                    <w14:schemeClr w14:val="tx1"/>
                  </w14:solidFill>
                </w14:textFill>
              </w:rPr>
              <w:t>/a+1</w:t>
            </w:r>
            <w:r>
              <w:rPr>
                <w:rFonts w:hint="eastAsia" w:ascii="Consolas" w:hAnsi="Consolas" w:cs="微软雅黑" w:eastAsiaTheme="majorEastAsia"/>
                <w:color w:val="000000" w:themeColor="text1"/>
                <w:sz w:val="19"/>
                <w14:textFill>
                  <w14:solidFill>
                    <w14:schemeClr w14:val="tx1"/>
                  </w14:solidFill>
                </w14:textFill>
              </w:rPr>
              <w:t>就可以了</w:t>
            </w:r>
            <w:r>
              <w:rPr>
                <w:rFonts w:ascii="Consolas" w:hAnsi="Consolas" w:cs="微软雅黑" w:eastAsiaTheme="majorEastAsia"/>
                <w:color w:val="000000" w:themeColor="text1"/>
                <w:sz w:val="19"/>
                <w14:textFill>
                  <w14:solidFill>
                    <w14:schemeClr w14:val="tx1"/>
                  </w14:solidFill>
                </w14:textFill>
              </w:rPr>
              <w:t>,</w:t>
            </w:r>
            <w:r>
              <w:rPr>
                <w:rFonts w:hint="eastAsia" w:ascii="Consolas" w:hAnsi="Consolas" w:cs="微软雅黑" w:eastAsiaTheme="majorEastAsia"/>
                <w:color w:val="000000" w:themeColor="text1"/>
                <w:sz w:val="19"/>
                <w14:textFill>
                  <w14:solidFill>
                    <w14:schemeClr w14:val="tx1"/>
                  </w14:solidFill>
                </w14:textFill>
              </w:rPr>
              <w:t>总花费为(</w:t>
            </w:r>
            <w:r>
              <w:rPr>
                <w:rFonts w:ascii="Consolas" w:hAnsi="Consolas" w:cs="微软雅黑" w:eastAsiaTheme="majorEastAsia"/>
                <w:color w:val="000000" w:themeColor="text1"/>
                <w:sz w:val="19"/>
                <w14:textFill>
                  <w14:solidFill>
                    <w14:schemeClr w14:val="tx1"/>
                  </w14:solidFill>
                </w14:textFill>
              </w:rPr>
              <w:t>n/a+1)*b。</w:t>
            </w:r>
            <w:r>
              <w:rPr>
                <w:rFonts w:hint="eastAsia" w:ascii="Consolas" w:hAnsi="Consolas" w:cs="微软雅黑" w:eastAsiaTheme="majorEastAsia"/>
                <w:color w:val="000000" w:themeColor="text1"/>
                <w:sz w:val="19"/>
                <w14:textFill>
                  <w14:solidFill>
                    <w14:schemeClr w14:val="tx1"/>
                  </w14:solidFill>
                </w14:textFill>
              </w:rPr>
              <w:t>下面请同学们帮助禾木完成这个程序吧</w:t>
            </w:r>
          </w:p>
        </w:tc>
        <w:tc>
          <w:tcPr>
            <w:tcW w:w="3685" w:type="dxa"/>
          </w:tcPr>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if ( n % a ==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n/a*b;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else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(n/a+1)*b;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练习9【OJ题】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输入总人数n，以及一张团队票能够坐车的人数a和花费b。计算要让n个人都能坐上车，至少需要花费的钱数。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三个整数n,a</w:t>
            </w:r>
            <w:r>
              <w:rPr>
                <w:rFonts w:ascii="Consolas" w:hAnsi="Consolas" w:cs="微软雅黑" w:eastAsiaTheme="majorEastAsia"/>
                <w:color w:val="auto"/>
                <w:sz w:val="19"/>
              </w:rPr>
              <w:t>,b。</w:t>
            </w:r>
            <w:r>
              <w:rPr>
                <w:rFonts w:hint="eastAsia" w:ascii="Consolas" w:hAnsi="Consolas" w:cs="微软雅黑" w:eastAsiaTheme="majorEastAsia"/>
                <w:color w:val="auto"/>
                <w:sz w:val="19"/>
              </w:rPr>
              <w:t>分别表示总人数，一张团队票能够坐车的人数以及一张团队票的花费。</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让所有人都能坐上车，至少需要花费的钱数。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57 5 9</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108</w:t>
            </w: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int main()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n, a, 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 &gt;&gt; a &gt;&gt; 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 n % a ==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n/a*b;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else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(n/a+1)*b;</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8</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在程序的帮助下，禾木计算出了让所有人坐上车至少需要花费的钱数。就在众人打算坐车前往时，桃子提议到反正我们空余了一些座位，不如拿出来帮助有需要的人吧，众人纷纷举手赞成，那么现在的问题是总人数为n，一张团队票能够坐车的人数为a，在n个人都能坐上车的情况下，计算最少会空出的座位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这个问题我会</w:t>
            </w:r>
            <w:r>
              <w:rPr>
                <w:rFonts w:ascii="Consolas" w:hAnsi="Consolas" w:cs="微软雅黑" w:eastAsiaTheme="majorEastAsia"/>
                <w:color w:val="auto"/>
                <w:sz w:val="19"/>
              </w:rPr>
              <w:t>”,</w:t>
            </w:r>
            <w:r>
              <w:rPr>
                <w:rFonts w:hint="eastAsia" w:ascii="Consolas" w:hAnsi="Consolas" w:cs="微软雅黑" w:eastAsiaTheme="majorEastAsia"/>
                <w:color w:val="auto"/>
                <w:sz w:val="19"/>
              </w:rPr>
              <w:t>乌拉乎急着说道，我们刚才算出了最后一张团队票坐车的人数是n%</w:t>
            </w:r>
            <w:r>
              <w:rPr>
                <w:rFonts w:ascii="Consolas" w:hAnsi="Consolas" w:cs="微软雅黑" w:eastAsiaTheme="majorEastAsia"/>
                <w:color w:val="auto"/>
                <w:sz w:val="19"/>
              </w:rPr>
              <w:t>a</w:t>
            </w:r>
            <w:r>
              <w:rPr>
                <w:rFonts w:hint="eastAsia" w:ascii="Consolas" w:hAnsi="Consolas" w:cs="微软雅黑" w:eastAsiaTheme="majorEastAsia"/>
                <w:color w:val="auto"/>
                <w:sz w:val="19"/>
              </w:rPr>
              <w:t>，那么空出的座位当然是</w:t>
            </w:r>
            <w:r>
              <w:rPr>
                <w:rFonts w:ascii="Consolas" w:hAnsi="Consolas" w:cs="微软雅黑" w:eastAsiaTheme="majorEastAsia"/>
                <w:color w:val="auto"/>
                <w:sz w:val="19"/>
              </w:rPr>
              <w:t>a</w:t>
            </w:r>
            <w:r>
              <w:rPr>
                <w:rFonts w:hint="eastAsia" w:ascii="Consolas" w:hAnsi="Consolas" w:cs="微软雅黑" w:eastAsiaTheme="majorEastAsia"/>
                <w:color w:val="auto"/>
                <w:sz w:val="19"/>
              </w:rPr>
              <w:t>-</w:t>
            </w:r>
            <w:r>
              <w:rPr>
                <w:rFonts w:ascii="Consolas" w:hAnsi="Consolas" w:cs="微软雅黑" w:eastAsiaTheme="majorEastAsia"/>
                <w:color w:val="auto"/>
                <w:sz w:val="19"/>
              </w:rPr>
              <w:t>n</w:t>
            </w:r>
            <w:r>
              <w:rPr>
                <w:rFonts w:hint="eastAsia" w:ascii="Consolas" w:hAnsi="Consolas" w:cs="微软雅黑" w:eastAsiaTheme="majorEastAsia"/>
                <w:color w:val="auto"/>
                <w:sz w:val="19"/>
              </w:rPr>
              <w:t>%</w:t>
            </w:r>
            <w:r>
              <w:rPr>
                <w:rFonts w:ascii="Consolas" w:hAnsi="Consolas" w:cs="微软雅黑" w:eastAsiaTheme="majorEastAsia"/>
                <w:color w:val="auto"/>
                <w:sz w:val="19"/>
              </w:rPr>
              <w:t>a</w:t>
            </w:r>
            <w:r>
              <w:rPr>
                <w:rFonts w:hint="eastAsia" w:ascii="Consolas" w:hAnsi="Consolas" w:cs="微软雅黑" w:eastAsiaTheme="majorEastAsia"/>
                <w:color w:val="auto"/>
                <w:sz w:val="19"/>
              </w:rPr>
              <w:t>了。</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“你说的方法不完全正确“,小核桃胸有成竹地说道，</w:t>
            </w:r>
            <w:r>
              <w:rPr>
                <w:rFonts w:ascii="Consolas" w:hAnsi="Consolas" w:cs="微软雅黑" w:eastAsiaTheme="majorEastAsia"/>
                <w:color w:val="auto"/>
                <w:sz w:val="19"/>
              </w:rPr>
              <w:t>”</w:t>
            </w:r>
            <w:r>
              <w:rPr>
                <w:rFonts w:hint="eastAsia" w:ascii="Consolas" w:hAnsi="Consolas" w:cs="微软雅黑" w:eastAsiaTheme="majorEastAsia"/>
                <w:color w:val="auto"/>
                <w:sz w:val="19"/>
              </w:rPr>
              <w:t>如果n%a不等于0，这个方法是对的，如果n%a等于0，那么应该输出0，而不是n，所以需要再增加一个判断</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接下来请同学们帮助桃子计算最少会空出的座位数。</w:t>
            </w: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w:t>
            </w:r>
            <w:r>
              <w:rPr>
                <w:rFonts w:ascii="Consolas" w:hAnsi="Consolas" w:cs="微软雅黑" w:eastAsiaTheme="majorEastAsia"/>
                <w:color w:val="auto"/>
                <w:sz w:val="19"/>
              </w:rPr>
              <w:t>10</w:t>
            </w:r>
            <w:r>
              <w:rPr>
                <w:rFonts w:hint="eastAsia" w:ascii="Consolas" w:hAnsi="Consolas" w:cs="微软雅黑" w:eastAsiaTheme="majorEastAsia"/>
                <w:color w:val="auto"/>
                <w:sz w:val="19"/>
              </w:rPr>
              <w:t>【OJ题】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输入总人数n，以及一张团队票能够坐车的人数a</w:t>
            </w:r>
            <w:r>
              <w:rPr>
                <w:rFonts w:ascii="Consolas" w:hAnsi="Consolas" w:cs="微软雅黑" w:eastAsiaTheme="majorEastAsia"/>
                <w:color w:val="auto"/>
                <w:sz w:val="19"/>
              </w:rPr>
              <w:t xml:space="preserve"> ，</w:t>
            </w:r>
            <w:r>
              <w:rPr>
                <w:rFonts w:hint="eastAsia" w:ascii="Consolas" w:hAnsi="Consolas" w:cs="微软雅黑" w:eastAsiaTheme="majorEastAsia"/>
                <w:color w:val="auto"/>
                <w:sz w:val="19"/>
              </w:rPr>
              <w:t>计算在n个人都能坐上车的情况下，最少会空出的座位数。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两个整数n,a</w:t>
            </w:r>
            <w:r>
              <w:rPr>
                <w:rFonts w:ascii="Consolas" w:hAnsi="Consolas" w:cs="微软雅黑" w:eastAsiaTheme="majorEastAsia"/>
                <w:color w:val="auto"/>
                <w:sz w:val="19"/>
              </w:rPr>
              <w:t>。</w:t>
            </w:r>
            <w:r>
              <w:rPr>
                <w:rFonts w:hint="eastAsia" w:ascii="Consolas" w:hAnsi="Consolas" w:cs="微软雅黑" w:eastAsiaTheme="majorEastAsia"/>
                <w:color w:val="auto"/>
                <w:sz w:val="19"/>
              </w:rPr>
              <w:t>分别表示总人数和一张团队票能够坐车的人数。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在n个人都能坐上车的情况下，最少会空出的座位数。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57 5</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3</w:t>
            </w: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 xml:space="preserve">int main()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n, a;</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 &gt;&gt; a;</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if ( n % a ==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else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cout &lt;&lt; a-n%a;</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9</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终于启程前往宝藏所在地，众人坐在车里欣赏窗外的风景，窗外辽阔坦荡的田野平川、挺立茂盛的大树小草，连绵不断的山峦向远处延伸，直至融入万里晴空。过了一会，众人来到了一个村庄，决定进去休息一下，刚走入村庄，发现村庄正在进行歌唱比赛，冠军可以获得神秘大奖一份。【补剧情，桃子参赛】。</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歌唱比赛共有n名裁判，每名裁判都会打一个分数，分值为1到100，桃子的得分是这n名裁判打分的总和减去一个最高分，再减去一个最低分。乌拉乎打算使用for循环来计算每位选手的得分，但是他不能确定当前的分数是否应该累加到最终的分数中。小核桃告诉他，我们可以使用三个变量，第一个变量sum表示n名裁判打分的总和，第二个变量min表示n名裁判打分的最小值，第三个变量max表示n名裁判打分的最大值。然后使用for循环重复执行n次，每次读入一名裁判的打分分数设为x，然后用x更新这三个变量。对于变量sum，可以直接把x累加到sum上，对于变量min，需要使用if语句判断x是否小于min，如果小于则min等于当前的分数x。这个过程可以理解为打擂台，擂主min就是之前所有分数的最小值，如果当前分数x比擂主还要小，那么擂主就是当前的分数，否则擂主不变，当所有分数都打过擂台之后，最终的擂主min就是最小值了。</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对于变量max，与变量min类似，也需要使用if语句判断x是否大于max，如果大于则max等于当前的分数x。更新三个变量的代码彼此独立，但是都属于for循环的内部代码，需要放在大括号中。</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最终的答案应该是所有打分的总和减去一个最高分，再减去一个最低分。</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但是别忘了三个变量都需要进行初始化，求和变量sum应该初始化为0，最小值变量min应该初始化为一个较大的值，至少大于所有可能的打分分值，这样当读入第一个分数时，min值就会被更新为第一个分数，类似的变量max应该初始化为一个较小值，至少小于所有可能的打分分值，这样当读入第一个分数时，max值就会被更新为第一个分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整形变量int是有取值范围的，大约为-20亿到20亿，注意在赋值和使用时千万不能超出范围哦。</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接下来请同学们计算桃子在歌唱比赛中的最终得分吧。</w:t>
            </w:r>
          </w:p>
        </w:tc>
        <w:tc>
          <w:tcPr>
            <w:tcW w:w="3685" w:type="dxa"/>
          </w:tcPr>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一开始没有，照着逐字稿念的时候慢慢写这段代码。</w:t>
            </w: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x, n, sum = 0, min = 0, max = 100;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1;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sum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(x &lt; min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min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(x &gt; max)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max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sum - min - max;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练习11【OJ题】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输入裁判的人数n,以及每位裁判的打分分数，计算总分减去一个最高分和一个最低分作为桃子的最终分数。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第一行一个整数n，表示裁判的人数。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第二行包含n个整数，分别表示每位裁判的打分分数，分数为一个1到100之间的整数。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桃子的最终分数</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5</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97 98 93 92 95</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375</w:t>
            </w: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x, n, sum = 0, min = 0, max = 100;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1;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sum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(x &lt; min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min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if (x &gt; max)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max =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 xml:space="preserve">} </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sum - min - max;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return 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w:t>
            </w:r>
            <w:r>
              <w:rPr>
                <w:rFonts w:ascii="Consolas" w:hAnsi="Consolas" w:cs="微软雅黑" w:eastAsiaTheme="majorEastAsia"/>
                <w:color w:val="auto"/>
                <w:sz w:val="19"/>
              </w:rPr>
              <w:t>10</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【剧情：夸奖桃子唱的好，拿了冠军，冠军奖品是避水珠】</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由于桃子在歌唱比赛中获得了冠军，陆凯船长决定请大家去饭店里吃饭庆祝。【剧情：形容饭菜的剧情】酒足饭饱之后，店员拿来了账单，第一行是船员们点的菜品的种类数n，n是一个小于等于100的正整数，第二行包含n个整数，表示每种菜品的价格，第三行也包含了n个整数，表示对应菜品的数量，船长想考考禾木，能否编写一个程序按照账单上的顺序读入数据，计算出总的花费。</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禾木思考了一会，发现了这个问题的难点，因为我们需要先读入所有的菜品的价格，之后才能读入每种菜品的数量，那么我们在读入每种菜品的数量之前，就需要保存所有菜品的价格，但是我们编写程序时并不知道菜品的种类数n具体是多少，也就不知道应该开多少个变量了，这种情况仅仅使用变量和for循环是无法解决的。</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禾木不会做，只好向小核桃请教，小核桃告诉禾木，想要解决这个问题，需要使用我们在第六课学习过的数组。</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数组可以按照顺序存储许多个数字，比如在这一题中，需要存储最多100种菜品的价格，我们就可以定义一个大小为100的数组，这100个数字会共用数组的变量名a</w:t>
            </w:r>
            <w:r>
              <w:rPr>
                <w:rFonts w:ascii="Consolas" w:hAnsi="Consolas" w:cs="微软雅黑" w:eastAsiaTheme="majorEastAsia"/>
                <w:color w:val="auto"/>
                <w:sz w:val="19"/>
              </w:rPr>
              <w:t>,</w:t>
            </w:r>
            <w:r>
              <w:rPr>
                <w:rFonts w:hint="eastAsia" w:ascii="Consolas" w:hAnsi="Consolas" w:cs="微软雅黑" w:eastAsiaTheme="majorEastAsia"/>
                <w:color w:val="auto"/>
                <w:sz w:val="19"/>
              </w:rPr>
              <w:t>所以想要具体地使用某个数字时，需要使用下标，数组的可用下标为0，1，2一直到数组定义的大小减一，比如数组a的可用下标就是0到99。数组名结合下标可以唯一确定一个数字，比如我们可以用a[</w:t>
            </w:r>
            <w:r>
              <w:rPr>
                <w:rFonts w:ascii="Consolas" w:hAnsi="Consolas" w:cs="微软雅黑" w:eastAsiaTheme="majorEastAsia"/>
                <w:color w:val="auto"/>
                <w:sz w:val="19"/>
              </w:rPr>
              <w:t>0]</w:t>
            </w:r>
            <w:r>
              <w:rPr>
                <w:rFonts w:hint="eastAsia" w:ascii="Consolas" w:hAnsi="Consolas" w:cs="微软雅黑" w:eastAsiaTheme="majorEastAsia"/>
                <w:color w:val="auto"/>
                <w:sz w:val="19"/>
              </w:rPr>
              <w:t>表示第一种菜品的价格，用a</w:t>
            </w:r>
            <w:r>
              <w:rPr>
                <w:rFonts w:ascii="Consolas" w:hAnsi="Consolas" w:cs="微软雅黑" w:eastAsiaTheme="majorEastAsia"/>
                <w:color w:val="auto"/>
                <w:sz w:val="19"/>
              </w:rPr>
              <w:t>[99]</w:t>
            </w:r>
            <w:r>
              <w:rPr>
                <w:rFonts w:hint="eastAsia" w:ascii="Consolas" w:hAnsi="Consolas" w:cs="微软雅黑" w:eastAsiaTheme="majorEastAsia"/>
                <w:color w:val="auto"/>
                <w:sz w:val="19"/>
              </w:rPr>
              <w:t>表示第100种菜品的价格。</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在这一题中，我们就可以用数组来存储n种菜品的价格，通过for循环将i从0每次增加1直到n-</w:t>
            </w:r>
            <w:r>
              <w:rPr>
                <w:rFonts w:ascii="Consolas" w:hAnsi="Consolas" w:cs="微软雅黑" w:eastAsiaTheme="majorEastAsia"/>
                <w:color w:val="auto"/>
                <w:sz w:val="19"/>
              </w:rPr>
              <w:t>1</w:t>
            </w:r>
            <w:r>
              <w:rPr>
                <w:rFonts w:hint="eastAsia" w:ascii="Consolas" w:hAnsi="Consolas" w:cs="微软雅黑" w:eastAsiaTheme="majorEastAsia"/>
                <w:color w:val="auto"/>
                <w:sz w:val="19"/>
              </w:rPr>
              <w:t>为止，同时用i作为数组的下标，将每次读入的菜品价格存储在a</w:t>
            </w:r>
            <w:r>
              <w:rPr>
                <w:rFonts w:ascii="Consolas" w:hAnsi="Consolas" w:cs="微软雅黑" w:eastAsiaTheme="majorEastAsia"/>
                <w:color w:val="auto"/>
                <w:sz w:val="19"/>
              </w:rPr>
              <w:t>[i]</w:t>
            </w:r>
            <w:r>
              <w:rPr>
                <w:rFonts w:hint="eastAsia" w:ascii="Consolas" w:hAnsi="Consolas" w:cs="微软雅黑" w:eastAsiaTheme="majorEastAsia"/>
                <w:color w:val="auto"/>
                <w:sz w:val="19"/>
              </w:rPr>
              <w:t>中。接着再使用一个for循环来读入菜品的数量，将数量与对应的价格的乘积累加起来就可以算出总的花费了。</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下面请同学们尝试编写这一段代码吧。</w:t>
            </w:r>
          </w:p>
        </w:tc>
        <w:tc>
          <w:tcPr>
            <w:tcW w:w="3685" w:type="dxa"/>
          </w:tcPr>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hint="eastAsia" w:ascii="Consolas" w:hAnsi="Consolas" w:cs="微软雅黑" w:eastAsiaTheme="majorEastAsia"/>
                <w:color w:val="auto"/>
                <w:sz w:val="19"/>
              </w:rPr>
              <w:t>int</w:t>
            </w:r>
            <w:r>
              <w:rPr>
                <w:rFonts w:ascii="Consolas" w:hAnsi="Consolas" w:cs="微软雅黑" w:eastAsiaTheme="majorEastAsia"/>
                <w:color w:val="auto"/>
                <w:sz w:val="19"/>
              </w:rPr>
              <w:t xml:space="preserve"> a[100];</w:t>
            </w: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n, sum = 0, x, a[100];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0;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a[i];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0;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sum += x * a[i];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sum;</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w:t>
            </w:r>
          </w:p>
        </w:tc>
        <w:tc>
          <w:tcPr>
            <w:tcW w:w="4820" w:type="dxa"/>
          </w:tcPr>
          <w:p>
            <w:pPr>
              <w:spacing w:after="0" w:line="276" w:lineRule="auto"/>
              <w:ind w:left="0"/>
              <w:jc w:val="both"/>
              <w:rPr>
                <w:rFonts w:ascii="Consolas" w:hAnsi="Consolas" w:cs="微软雅黑" w:eastAsiaTheme="majorEastAsia"/>
                <w:color w:val="auto"/>
                <w:sz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练习12【OJ题】</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任务目标：</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输入菜品的数量n，以及每种菜品的价格与数量，计算总的花费。</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【输入】</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第一行一个整数n，表示菜品的数量，n为不超过100的正整数。</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第二行包含n个整数，表示每种菜品的价格</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第三行包含n个整数，表示每种菜品的数量，与菜品价格的输入顺序一致。</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输出</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总的花费</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w:t>
            </w:r>
            <w:r>
              <w:rPr>
                <w:rFonts w:hint="eastAsia" w:ascii="Consolas" w:hAnsi="Consolas" w:cs="微软雅黑" w:eastAsiaTheme="majorEastAsia"/>
                <w:color w:val="auto"/>
                <w:sz w:val="19"/>
              </w:rPr>
              <w:t>输入样例</w:t>
            </w:r>
            <w:r>
              <w:rPr>
                <w:rFonts w:ascii="Consolas" w:hAnsi="Consolas" w:cs="微软雅黑" w:eastAsiaTheme="majorEastAsia"/>
                <w:color w:val="auto"/>
                <w:sz w:val="19"/>
              </w:rPr>
              <w:t>】</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3</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14 19 20</w:t>
            </w:r>
          </w:p>
          <w:p>
            <w:pPr>
              <w:spacing w:after="0" w:line="276" w:lineRule="auto"/>
              <w:ind w:left="0"/>
              <w:rPr>
                <w:rFonts w:ascii="Consolas" w:hAnsi="Consolas" w:cs="微软雅黑" w:eastAsiaTheme="majorEastAsia"/>
                <w:color w:val="auto"/>
                <w:sz w:val="19"/>
              </w:rPr>
            </w:pPr>
            <w:r>
              <w:rPr>
                <w:rFonts w:ascii="Consolas" w:hAnsi="Consolas" w:cs="微软雅黑" w:eastAsiaTheme="majorEastAsia"/>
                <w:color w:val="auto"/>
                <w:sz w:val="19"/>
              </w:rPr>
              <w:t>5 3 7</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【输出样例】</w:t>
            </w:r>
          </w:p>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267</w:t>
            </w: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#include &lt;iostream&gt;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using namespace std;</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int main(){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int n, sum = 0, x, a[100];</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cin &gt;&gt; n;</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0;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a[i];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for (int i = 0; i &lt; n; 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cin &gt;&gt; x;</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ab/>
            </w:r>
            <w:r>
              <w:rPr>
                <w:rFonts w:ascii="Consolas" w:hAnsi="Consolas" w:cs="微软雅黑" w:eastAsiaTheme="majorEastAsia"/>
                <w:color w:val="auto"/>
                <w:sz w:val="19"/>
              </w:rPr>
              <w:t>sum += x * a[i];</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w:t>
            </w:r>
          </w:p>
          <w:p>
            <w:pPr>
              <w:spacing w:after="0" w:line="276" w:lineRule="auto"/>
              <w:ind w:left="0"/>
              <w:jc w:val="both"/>
              <w:rPr>
                <w:rFonts w:ascii="Consolas" w:hAnsi="Consolas" w:cs="微软雅黑" w:eastAsiaTheme="majorEastAsia"/>
                <w:color w:val="auto"/>
                <w:sz w:val="19"/>
              </w:rPr>
            </w:pPr>
            <w:r>
              <w:rPr>
                <w:rFonts w:ascii="Consolas" w:hAnsi="Consolas" w:cs="微软雅黑" w:eastAsiaTheme="majorEastAsia"/>
                <w:color w:val="auto"/>
                <w:sz w:val="19"/>
              </w:rPr>
              <w:tab/>
            </w:r>
            <w:r>
              <w:rPr>
                <w:rFonts w:ascii="Consolas" w:hAnsi="Consolas" w:cs="微软雅黑" w:eastAsiaTheme="majorEastAsia"/>
                <w:color w:val="auto"/>
                <w:sz w:val="19"/>
              </w:rPr>
              <w:t>cout &lt;&lt; sum;</w:t>
            </w:r>
          </w:p>
          <w:p>
            <w:pPr>
              <w:spacing w:after="0" w:line="276" w:lineRule="auto"/>
              <w:ind w:left="0"/>
              <w:jc w:val="both"/>
              <w:rPr>
                <w:rFonts w:ascii="Consolas" w:hAnsi="Consolas" w:cs="微软雅黑" w:eastAsiaTheme="majorEastAsia"/>
                <w:b/>
                <w:color w:val="auto"/>
                <w:sz w:val="19"/>
              </w:rPr>
            </w:pPr>
            <w:r>
              <w:rPr>
                <w:rFonts w:ascii="Consolas" w:hAnsi="Consolas" w:cs="微软雅黑" w:eastAsiaTheme="majorEastAsia"/>
                <w:color w:val="auto"/>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3"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视频11</w:t>
            </w:r>
          </w:p>
        </w:tc>
        <w:tc>
          <w:tcPr>
            <w:tcW w:w="4394" w:type="dxa"/>
          </w:tcPr>
          <w:p>
            <w:pPr>
              <w:spacing w:after="0" w:line="276" w:lineRule="auto"/>
              <w:ind w:left="0"/>
              <w:rPr>
                <w:rFonts w:ascii="Consolas" w:hAnsi="Consolas" w:cs="微软雅黑" w:eastAsiaTheme="majorEastAsia"/>
                <w:color w:val="auto"/>
                <w:sz w:val="19"/>
              </w:rPr>
            </w:pPr>
            <w:r>
              <w:rPr>
                <w:rFonts w:hint="eastAsia" w:ascii="Consolas" w:hAnsi="Consolas" w:cs="微软雅黑" w:eastAsiaTheme="majorEastAsia"/>
                <w:color w:val="auto"/>
                <w:sz w:val="19"/>
              </w:rPr>
              <w:t>【剧情：吃完饭出发到达目的地，是一座宫殿，走进宫殿，一条长的走廊，走廊旁边开满了花，形容花漂亮】走廊边共有n朵花，n是一个不超过200的正整数，雪球给每一朵花都定义了一个美丽值，美丽值越大，表示花越好看，俗话说，有比较才有鉴别，于是，雪球认为从第二朵花开始直到最后一朵花，如果这朵花比前一朵花</w:t>
            </w:r>
          </w:p>
          <w:p>
            <w:pPr>
              <w:spacing w:after="0" w:line="276" w:lineRule="auto"/>
              <w:ind w:left="0"/>
              <w:rPr>
                <w:rFonts w:ascii="Consolas" w:hAnsi="Consolas" w:cs="微软雅黑" w:eastAsiaTheme="majorEastAsia"/>
                <w:color w:val="auto"/>
                <w:sz w:val="19"/>
              </w:rPr>
            </w:pPr>
          </w:p>
        </w:tc>
        <w:tc>
          <w:tcPr>
            <w:tcW w:w="3685" w:type="dxa"/>
          </w:tcPr>
          <w:p>
            <w:pPr>
              <w:spacing w:after="0" w:line="276" w:lineRule="auto"/>
              <w:ind w:left="0"/>
              <w:jc w:val="both"/>
              <w:rPr>
                <w:rFonts w:ascii="Consolas" w:hAnsi="Consolas" w:cs="微软雅黑" w:eastAsiaTheme="majorEastAsia"/>
                <w:color w:val="auto"/>
                <w:sz w:val="19"/>
              </w:rPr>
            </w:pPr>
          </w:p>
        </w:tc>
        <w:tc>
          <w:tcPr>
            <w:tcW w:w="4820" w:type="dxa"/>
          </w:tcPr>
          <w:p>
            <w:pPr>
              <w:spacing w:after="0" w:line="276" w:lineRule="auto"/>
              <w:ind w:left="0"/>
              <w:jc w:val="both"/>
              <w:rPr>
                <w:rFonts w:ascii="Consolas" w:hAnsi="Consolas" w:cs="微软雅黑" w:eastAsiaTheme="majorEastAsia"/>
                <w:color w:val="auto"/>
                <w:sz w:val="19"/>
              </w:rPr>
            </w:pPr>
          </w:p>
        </w:tc>
      </w:tr>
    </w:tbl>
    <w:p>
      <w:pPr>
        <w:spacing w:after="0"/>
        <w:ind w:left="0"/>
        <w:jc w:val="both"/>
        <w:rPr>
          <w:rFonts w:ascii="Consolas" w:hAnsi="Consolas" w:eastAsiaTheme="majorEastAsia"/>
          <w:color w:val="auto"/>
        </w:rPr>
      </w:pPr>
    </w:p>
    <w:sectPr>
      <w:pgSz w:w="16839" w:h="23814"/>
      <w:pgMar w:top="560" w:right="1440" w:bottom="542" w:left="1440" w:header="720" w:footer="720" w:gutter="0"/>
      <w:cols w:space="720" w:num="1"/>
      <w:docGrid w:linePitch="54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56CC1"/>
    <w:multiLevelType w:val="multilevel"/>
    <w:tmpl w:val="53756CC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历练">
    <w15:presenceInfo w15:providerId="WPS Office" w15:userId="882509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trackRevisions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B3"/>
    <w:rsid w:val="000020E9"/>
    <w:rsid w:val="0000420F"/>
    <w:rsid w:val="00004AC7"/>
    <w:rsid w:val="00006D24"/>
    <w:rsid w:val="0001429F"/>
    <w:rsid w:val="00017F0C"/>
    <w:rsid w:val="00020735"/>
    <w:rsid w:val="000235EE"/>
    <w:rsid w:val="00026106"/>
    <w:rsid w:val="000264D7"/>
    <w:rsid w:val="000271BA"/>
    <w:rsid w:val="0003112A"/>
    <w:rsid w:val="00040874"/>
    <w:rsid w:val="00042635"/>
    <w:rsid w:val="0004500A"/>
    <w:rsid w:val="00046812"/>
    <w:rsid w:val="00047087"/>
    <w:rsid w:val="00047839"/>
    <w:rsid w:val="00050DF5"/>
    <w:rsid w:val="00051FE6"/>
    <w:rsid w:val="00060009"/>
    <w:rsid w:val="000664C7"/>
    <w:rsid w:val="00071690"/>
    <w:rsid w:val="00072997"/>
    <w:rsid w:val="0007715A"/>
    <w:rsid w:val="000808FB"/>
    <w:rsid w:val="00082F83"/>
    <w:rsid w:val="00083790"/>
    <w:rsid w:val="00083A91"/>
    <w:rsid w:val="0008548E"/>
    <w:rsid w:val="00086D93"/>
    <w:rsid w:val="00087B69"/>
    <w:rsid w:val="00090DE7"/>
    <w:rsid w:val="000913B2"/>
    <w:rsid w:val="000918A4"/>
    <w:rsid w:val="00093CA9"/>
    <w:rsid w:val="00095462"/>
    <w:rsid w:val="0009623B"/>
    <w:rsid w:val="000976B4"/>
    <w:rsid w:val="000A002E"/>
    <w:rsid w:val="000A387B"/>
    <w:rsid w:val="000A5343"/>
    <w:rsid w:val="000A5754"/>
    <w:rsid w:val="000A7D25"/>
    <w:rsid w:val="000B1042"/>
    <w:rsid w:val="000B39A8"/>
    <w:rsid w:val="000B3C42"/>
    <w:rsid w:val="000B465B"/>
    <w:rsid w:val="000B5BF2"/>
    <w:rsid w:val="000B642E"/>
    <w:rsid w:val="000B7AF5"/>
    <w:rsid w:val="000C3AE8"/>
    <w:rsid w:val="000C461E"/>
    <w:rsid w:val="000C58DF"/>
    <w:rsid w:val="000C639A"/>
    <w:rsid w:val="000D604B"/>
    <w:rsid w:val="000D74DC"/>
    <w:rsid w:val="000E06B1"/>
    <w:rsid w:val="000E2033"/>
    <w:rsid w:val="000E3C96"/>
    <w:rsid w:val="000E4A00"/>
    <w:rsid w:val="000E56BD"/>
    <w:rsid w:val="000E5A88"/>
    <w:rsid w:val="000E7066"/>
    <w:rsid w:val="000E7975"/>
    <w:rsid w:val="000F00B2"/>
    <w:rsid w:val="000F380A"/>
    <w:rsid w:val="000F3E21"/>
    <w:rsid w:val="000F51C9"/>
    <w:rsid w:val="00101DF5"/>
    <w:rsid w:val="00105E5D"/>
    <w:rsid w:val="00106555"/>
    <w:rsid w:val="00107262"/>
    <w:rsid w:val="00107502"/>
    <w:rsid w:val="00110116"/>
    <w:rsid w:val="00110507"/>
    <w:rsid w:val="001115D8"/>
    <w:rsid w:val="001119E0"/>
    <w:rsid w:val="001129B7"/>
    <w:rsid w:val="00115491"/>
    <w:rsid w:val="00116D31"/>
    <w:rsid w:val="00117370"/>
    <w:rsid w:val="001200EA"/>
    <w:rsid w:val="001249D8"/>
    <w:rsid w:val="00125278"/>
    <w:rsid w:val="001253FA"/>
    <w:rsid w:val="00133838"/>
    <w:rsid w:val="00136482"/>
    <w:rsid w:val="00137A76"/>
    <w:rsid w:val="00137E8E"/>
    <w:rsid w:val="00141D05"/>
    <w:rsid w:val="0014201B"/>
    <w:rsid w:val="00142A8A"/>
    <w:rsid w:val="00143232"/>
    <w:rsid w:val="001445E1"/>
    <w:rsid w:val="00145E6E"/>
    <w:rsid w:val="0015367A"/>
    <w:rsid w:val="00155BC0"/>
    <w:rsid w:val="001572AE"/>
    <w:rsid w:val="00160D1F"/>
    <w:rsid w:val="00161A2E"/>
    <w:rsid w:val="0016202A"/>
    <w:rsid w:val="0016264E"/>
    <w:rsid w:val="00163582"/>
    <w:rsid w:val="00166444"/>
    <w:rsid w:val="00166F36"/>
    <w:rsid w:val="00167F43"/>
    <w:rsid w:val="001716F5"/>
    <w:rsid w:val="001728DE"/>
    <w:rsid w:val="00175B7B"/>
    <w:rsid w:val="00177206"/>
    <w:rsid w:val="001812BE"/>
    <w:rsid w:val="00183347"/>
    <w:rsid w:val="00183EFD"/>
    <w:rsid w:val="0018427F"/>
    <w:rsid w:val="00184975"/>
    <w:rsid w:val="00184FCA"/>
    <w:rsid w:val="00185300"/>
    <w:rsid w:val="001961F0"/>
    <w:rsid w:val="001A0863"/>
    <w:rsid w:val="001A2C37"/>
    <w:rsid w:val="001A7A1A"/>
    <w:rsid w:val="001B37CE"/>
    <w:rsid w:val="001B3FB4"/>
    <w:rsid w:val="001B45C5"/>
    <w:rsid w:val="001B52D4"/>
    <w:rsid w:val="001B6A43"/>
    <w:rsid w:val="001C120F"/>
    <w:rsid w:val="001C22BE"/>
    <w:rsid w:val="001C296E"/>
    <w:rsid w:val="001C4DAC"/>
    <w:rsid w:val="001D0141"/>
    <w:rsid w:val="001D0274"/>
    <w:rsid w:val="001D19C6"/>
    <w:rsid w:val="001D321F"/>
    <w:rsid w:val="001D36F6"/>
    <w:rsid w:val="001E122A"/>
    <w:rsid w:val="001E294A"/>
    <w:rsid w:val="001E49A7"/>
    <w:rsid w:val="001E5715"/>
    <w:rsid w:val="001E5A18"/>
    <w:rsid w:val="001E6B14"/>
    <w:rsid w:val="001F0E9F"/>
    <w:rsid w:val="001F29F2"/>
    <w:rsid w:val="001F4096"/>
    <w:rsid w:val="001F5330"/>
    <w:rsid w:val="00201863"/>
    <w:rsid w:val="00202AC2"/>
    <w:rsid w:val="002069B3"/>
    <w:rsid w:val="002074FC"/>
    <w:rsid w:val="00211F69"/>
    <w:rsid w:val="00212A42"/>
    <w:rsid w:val="002131B1"/>
    <w:rsid w:val="0021457B"/>
    <w:rsid w:val="00216D05"/>
    <w:rsid w:val="00220EAF"/>
    <w:rsid w:val="002259D6"/>
    <w:rsid w:val="0023156B"/>
    <w:rsid w:val="0023357D"/>
    <w:rsid w:val="00234003"/>
    <w:rsid w:val="00234925"/>
    <w:rsid w:val="00242D01"/>
    <w:rsid w:val="002476FF"/>
    <w:rsid w:val="00251923"/>
    <w:rsid w:val="002528A2"/>
    <w:rsid w:val="002544F2"/>
    <w:rsid w:val="002566CB"/>
    <w:rsid w:val="002568EF"/>
    <w:rsid w:val="00256D4F"/>
    <w:rsid w:val="002601AD"/>
    <w:rsid w:val="00260306"/>
    <w:rsid w:val="002622DF"/>
    <w:rsid w:val="002650F3"/>
    <w:rsid w:val="00266E40"/>
    <w:rsid w:val="00267D13"/>
    <w:rsid w:val="002701A0"/>
    <w:rsid w:val="00270436"/>
    <w:rsid w:val="00273402"/>
    <w:rsid w:val="00275091"/>
    <w:rsid w:val="00275601"/>
    <w:rsid w:val="002762A1"/>
    <w:rsid w:val="00277172"/>
    <w:rsid w:val="00277293"/>
    <w:rsid w:val="00277D25"/>
    <w:rsid w:val="002829BC"/>
    <w:rsid w:val="002834BE"/>
    <w:rsid w:val="002860D3"/>
    <w:rsid w:val="00286141"/>
    <w:rsid w:val="00286DB9"/>
    <w:rsid w:val="00286EF3"/>
    <w:rsid w:val="00287A1C"/>
    <w:rsid w:val="00292A54"/>
    <w:rsid w:val="002A49B0"/>
    <w:rsid w:val="002A5A20"/>
    <w:rsid w:val="002A6B5E"/>
    <w:rsid w:val="002A6E28"/>
    <w:rsid w:val="002A789B"/>
    <w:rsid w:val="002A789D"/>
    <w:rsid w:val="002B3BFB"/>
    <w:rsid w:val="002B5591"/>
    <w:rsid w:val="002C070C"/>
    <w:rsid w:val="002C4A5C"/>
    <w:rsid w:val="002C5411"/>
    <w:rsid w:val="002C5875"/>
    <w:rsid w:val="002D01EF"/>
    <w:rsid w:val="002D172C"/>
    <w:rsid w:val="002D1DC5"/>
    <w:rsid w:val="002D365E"/>
    <w:rsid w:val="002D47A4"/>
    <w:rsid w:val="002E39F7"/>
    <w:rsid w:val="002E54CB"/>
    <w:rsid w:val="002F1A07"/>
    <w:rsid w:val="002F1DCB"/>
    <w:rsid w:val="002F28D3"/>
    <w:rsid w:val="002F6C38"/>
    <w:rsid w:val="003012BA"/>
    <w:rsid w:val="00302D50"/>
    <w:rsid w:val="00302E9F"/>
    <w:rsid w:val="00303F34"/>
    <w:rsid w:val="0030528F"/>
    <w:rsid w:val="00310FE9"/>
    <w:rsid w:val="00313860"/>
    <w:rsid w:val="00313F05"/>
    <w:rsid w:val="00317E3A"/>
    <w:rsid w:val="00317E6E"/>
    <w:rsid w:val="00321C08"/>
    <w:rsid w:val="003249CA"/>
    <w:rsid w:val="003252CF"/>
    <w:rsid w:val="00327042"/>
    <w:rsid w:val="00330EA6"/>
    <w:rsid w:val="00336225"/>
    <w:rsid w:val="00336D7F"/>
    <w:rsid w:val="003370C4"/>
    <w:rsid w:val="00344457"/>
    <w:rsid w:val="00345445"/>
    <w:rsid w:val="00350071"/>
    <w:rsid w:val="003510AD"/>
    <w:rsid w:val="00351D24"/>
    <w:rsid w:val="003521AE"/>
    <w:rsid w:val="00354117"/>
    <w:rsid w:val="00357186"/>
    <w:rsid w:val="003617E5"/>
    <w:rsid w:val="003624F2"/>
    <w:rsid w:val="00363347"/>
    <w:rsid w:val="00366DD4"/>
    <w:rsid w:val="00366F5E"/>
    <w:rsid w:val="0037223C"/>
    <w:rsid w:val="00373409"/>
    <w:rsid w:val="0037564B"/>
    <w:rsid w:val="00376365"/>
    <w:rsid w:val="0038154B"/>
    <w:rsid w:val="00384384"/>
    <w:rsid w:val="003848B0"/>
    <w:rsid w:val="00391C37"/>
    <w:rsid w:val="0039450C"/>
    <w:rsid w:val="00396352"/>
    <w:rsid w:val="00397360"/>
    <w:rsid w:val="003A1415"/>
    <w:rsid w:val="003A18EC"/>
    <w:rsid w:val="003A200A"/>
    <w:rsid w:val="003A2F43"/>
    <w:rsid w:val="003A53EE"/>
    <w:rsid w:val="003A6027"/>
    <w:rsid w:val="003A6A28"/>
    <w:rsid w:val="003B0DE5"/>
    <w:rsid w:val="003B14A5"/>
    <w:rsid w:val="003B3013"/>
    <w:rsid w:val="003C02BA"/>
    <w:rsid w:val="003C04AE"/>
    <w:rsid w:val="003C182E"/>
    <w:rsid w:val="003C18F1"/>
    <w:rsid w:val="003C2882"/>
    <w:rsid w:val="003C3B30"/>
    <w:rsid w:val="003C4527"/>
    <w:rsid w:val="003D0029"/>
    <w:rsid w:val="003D4599"/>
    <w:rsid w:val="003D5FBF"/>
    <w:rsid w:val="003D7799"/>
    <w:rsid w:val="003E0088"/>
    <w:rsid w:val="003E0D07"/>
    <w:rsid w:val="003E17DF"/>
    <w:rsid w:val="003E31F4"/>
    <w:rsid w:val="003E620F"/>
    <w:rsid w:val="003E6361"/>
    <w:rsid w:val="003E67AD"/>
    <w:rsid w:val="003E74B7"/>
    <w:rsid w:val="003F090E"/>
    <w:rsid w:val="003F10FE"/>
    <w:rsid w:val="003F16A5"/>
    <w:rsid w:val="003F31C6"/>
    <w:rsid w:val="003F351B"/>
    <w:rsid w:val="003F3B25"/>
    <w:rsid w:val="003F4841"/>
    <w:rsid w:val="003F7C26"/>
    <w:rsid w:val="0040220F"/>
    <w:rsid w:val="004071F2"/>
    <w:rsid w:val="00407961"/>
    <w:rsid w:val="00410052"/>
    <w:rsid w:val="00411252"/>
    <w:rsid w:val="00413DEB"/>
    <w:rsid w:val="004156DB"/>
    <w:rsid w:val="00417288"/>
    <w:rsid w:val="00421022"/>
    <w:rsid w:val="004222B3"/>
    <w:rsid w:val="00423184"/>
    <w:rsid w:val="004247F0"/>
    <w:rsid w:val="00432904"/>
    <w:rsid w:val="0043357E"/>
    <w:rsid w:val="00433C91"/>
    <w:rsid w:val="00435A12"/>
    <w:rsid w:val="004368FD"/>
    <w:rsid w:val="00436EFB"/>
    <w:rsid w:val="00437463"/>
    <w:rsid w:val="0044448B"/>
    <w:rsid w:val="004445DC"/>
    <w:rsid w:val="00444FCD"/>
    <w:rsid w:val="00447076"/>
    <w:rsid w:val="00447C33"/>
    <w:rsid w:val="00453308"/>
    <w:rsid w:val="00453818"/>
    <w:rsid w:val="00455336"/>
    <w:rsid w:val="004557C0"/>
    <w:rsid w:val="00456576"/>
    <w:rsid w:val="00456BD4"/>
    <w:rsid w:val="004639B5"/>
    <w:rsid w:val="00464516"/>
    <w:rsid w:val="00471B37"/>
    <w:rsid w:val="004720D1"/>
    <w:rsid w:val="00472476"/>
    <w:rsid w:val="00474B01"/>
    <w:rsid w:val="004766AD"/>
    <w:rsid w:val="0048039D"/>
    <w:rsid w:val="00481524"/>
    <w:rsid w:val="004821C8"/>
    <w:rsid w:val="00482266"/>
    <w:rsid w:val="004828AA"/>
    <w:rsid w:val="004830BB"/>
    <w:rsid w:val="00491BF4"/>
    <w:rsid w:val="0049315E"/>
    <w:rsid w:val="00493DD4"/>
    <w:rsid w:val="00494966"/>
    <w:rsid w:val="004976A5"/>
    <w:rsid w:val="004A0BF6"/>
    <w:rsid w:val="004A13C3"/>
    <w:rsid w:val="004A4B1D"/>
    <w:rsid w:val="004A6BC3"/>
    <w:rsid w:val="004B3A33"/>
    <w:rsid w:val="004B3C9F"/>
    <w:rsid w:val="004B4F8A"/>
    <w:rsid w:val="004B55DE"/>
    <w:rsid w:val="004C44BF"/>
    <w:rsid w:val="004C68C3"/>
    <w:rsid w:val="004C79AF"/>
    <w:rsid w:val="004D1A35"/>
    <w:rsid w:val="004D5EE1"/>
    <w:rsid w:val="004D6C3F"/>
    <w:rsid w:val="004D7BEA"/>
    <w:rsid w:val="004E011C"/>
    <w:rsid w:val="004E3A02"/>
    <w:rsid w:val="004E5038"/>
    <w:rsid w:val="004E74CB"/>
    <w:rsid w:val="004F0057"/>
    <w:rsid w:val="004F006C"/>
    <w:rsid w:val="004F0841"/>
    <w:rsid w:val="004F2CA8"/>
    <w:rsid w:val="004F36B6"/>
    <w:rsid w:val="004F4659"/>
    <w:rsid w:val="004F538D"/>
    <w:rsid w:val="004F6461"/>
    <w:rsid w:val="004F7FBB"/>
    <w:rsid w:val="00500C1E"/>
    <w:rsid w:val="0050180E"/>
    <w:rsid w:val="00501CC3"/>
    <w:rsid w:val="00504399"/>
    <w:rsid w:val="00506EC0"/>
    <w:rsid w:val="005073DF"/>
    <w:rsid w:val="00507C96"/>
    <w:rsid w:val="00511E79"/>
    <w:rsid w:val="00514D00"/>
    <w:rsid w:val="005154BF"/>
    <w:rsid w:val="00515767"/>
    <w:rsid w:val="00515784"/>
    <w:rsid w:val="00520B0B"/>
    <w:rsid w:val="00523423"/>
    <w:rsid w:val="005279F6"/>
    <w:rsid w:val="00531F5C"/>
    <w:rsid w:val="00532CAD"/>
    <w:rsid w:val="00533E71"/>
    <w:rsid w:val="00543960"/>
    <w:rsid w:val="00543D9F"/>
    <w:rsid w:val="005461F5"/>
    <w:rsid w:val="00552992"/>
    <w:rsid w:val="00552C01"/>
    <w:rsid w:val="00552D8F"/>
    <w:rsid w:val="005530D9"/>
    <w:rsid w:val="00555BEB"/>
    <w:rsid w:val="00557266"/>
    <w:rsid w:val="00557E9F"/>
    <w:rsid w:val="00562214"/>
    <w:rsid w:val="00562FDC"/>
    <w:rsid w:val="00565038"/>
    <w:rsid w:val="00566C44"/>
    <w:rsid w:val="0056709E"/>
    <w:rsid w:val="00567E22"/>
    <w:rsid w:val="00570B8C"/>
    <w:rsid w:val="00571D94"/>
    <w:rsid w:val="00573B75"/>
    <w:rsid w:val="005746DE"/>
    <w:rsid w:val="00574839"/>
    <w:rsid w:val="005806BF"/>
    <w:rsid w:val="00581529"/>
    <w:rsid w:val="00582F7A"/>
    <w:rsid w:val="005835C1"/>
    <w:rsid w:val="005837AC"/>
    <w:rsid w:val="005951A6"/>
    <w:rsid w:val="005A11A7"/>
    <w:rsid w:val="005A2944"/>
    <w:rsid w:val="005A6243"/>
    <w:rsid w:val="005A6B2E"/>
    <w:rsid w:val="005A71D2"/>
    <w:rsid w:val="005B0CF0"/>
    <w:rsid w:val="005B1C38"/>
    <w:rsid w:val="005B33F2"/>
    <w:rsid w:val="005B3807"/>
    <w:rsid w:val="005B60DE"/>
    <w:rsid w:val="005C1BB2"/>
    <w:rsid w:val="005C1FD2"/>
    <w:rsid w:val="005C3166"/>
    <w:rsid w:val="005C4CF6"/>
    <w:rsid w:val="005C5A48"/>
    <w:rsid w:val="005C6FCD"/>
    <w:rsid w:val="005D378D"/>
    <w:rsid w:val="005D49CD"/>
    <w:rsid w:val="005D6558"/>
    <w:rsid w:val="005D7945"/>
    <w:rsid w:val="005E28E4"/>
    <w:rsid w:val="005E33DB"/>
    <w:rsid w:val="005E6613"/>
    <w:rsid w:val="005E7DAF"/>
    <w:rsid w:val="005F0145"/>
    <w:rsid w:val="005F02A6"/>
    <w:rsid w:val="005F1F94"/>
    <w:rsid w:val="005F38BB"/>
    <w:rsid w:val="005F45C6"/>
    <w:rsid w:val="005F6773"/>
    <w:rsid w:val="005F6934"/>
    <w:rsid w:val="005F6D51"/>
    <w:rsid w:val="005F75C6"/>
    <w:rsid w:val="005F7F85"/>
    <w:rsid w:val="005F7FFC"/>
    <w:rsid w:val="0060049F"/>
    <w:rsid w:val="006026B3"/>
    <w:rsid w:val="00611F8D"/>
    <w:rsid w:val="006139B9"/>
    <w:rsid w:val="0061414F"/>
    <w:rsid w:val="00615105"/>
    <w:rsid w:val="00615DB3"/>
    <w:rsid w:val="00631D78"/>
    <w:rsid w:val="006336C1"/>
    <w:rsid w:val="006342B9"/>
    <w:rsid w:val="00634340"/>
    <w:rsid w:val="0063446F"/>
    <w:rsid w:val="00634511"/>
    <w:rsid w:val="00634637"/>
    <w:rsid w:val="00634DF7"/>
    <w:rsid w:val="006366F7"/>
    <w:rsid w:val="006369A6"/>
    <w:rsid w:val="00640C3F"/>
    <w:rsid w:val="00641D04"/>
    <w:rsid w:val="00642B4C"/>
    <w:rsid w:val="0064793B"/>
    <w:rsid w:val="006568A1"/>
    <w:rsid w:val="00656A76"/>
    <w:rsid w:val="006575CB"/>
    <w:rsid w:val="006622D9"/>
    <w:rsid w:val="00662CA5"/>
    <w:rsid w:val="00664D52"/>
    <w:rsid w:val="00665A55"/>
    <w:rsid w:val="0066739D"/>
    <w:rsid w:val="0067481C"/>
    <w:rsid w:val="00675134"/>
    <w:rsid w:val="00677AAB"/>
    <w:rsid w:val="00682571"/>
    <w:rsid w:val="006827F3"/>
    <w:rsid w:val="00686AB3"/>
    <w:rsid w:val="00686ADC"/>
    <w:rsid w:val="00691EBF"/>
    <w:rsid w:val="0069250E"/>
    <w:rsid w:val="00692C30"/>
    <w:rsid w:val="006939DD"/>
    <w:rsid w:val="006944E6"/>
    <w:rsid w:val="00695907"/>
    <w:rsid w:val="006A3BAE"/>
    <w:rsid w:val="006A4A01"/>
    <w:rsid w:val="006A5857"/>
    <w:rsid w:val="006A67E0"/>
    <w:rsid w:val="006A6D38"/>
    <w:rsid w:val="006A7366"/>
    <w:rsid w:val="006A7D38"/>
    <w:rsid w:val="006B0CBB"/>
    <w:rsid w:val="006B2681"/>
    <w:rsid w:val="006B3AE5"/>
    <w:rsid w:val="006B3D87"/>
    <w:rsid w:val="006B73EB"/>
    <w:rsid w:val="006B7D36"/>
    <w:rsid w:val="006C21BD"/>
    <w:rsid w:val="006C5445"/>
    <w:rsid w:val="006C6AFA"/>
    <w:rsid w:val="006D1253"/>
    <w:rsid w:val="006D45EE"/>
    <w:rsid w:val="006D5453"/>
    <w:rsid w:val="006E0EAA"/>
    <w:rsid w:val="006E281D"/>
    <w:rsid w:val="006E64E3"/>
    <w:rsid w:val="006F09CC"/>
    <w:rsid w:val="006F233A"/>
    <w:rsid w:val="006F3456"/>
    <w:rsid w:val="006F54F0"/>
    <w:rsid w:val="00700C8B"/>
    <w:rsid w:val="00703445"/>
    <w:rsid w:val="00706214"/>
    <w:rsid w:val="00710249"/>
    <w:rsid w:val="00714718"/>
    <w:rsid w:val="00715D70"/>
    <w:rsid w:val="00721CE4"/>
    <w:rsid w:val="0072312E"/>
    <w:rsid w:val="0072323A"/>
    <w:rsid w:val="0072373B"/>
    <w:rsid w:val="00723C85"/>
    <w:rsid w:val="00725E4A"/>
    <w:rsid w:val="00727FC9"/>
    <w:rsid w:val="00730ECA"/>
    <w:rsid w:val="00731810"/>
    <w:rsid w:val="00732982"/>
    <w:rsid w:val="00733D77"/>
    <w:rsid w:val="007343FA"/>
    <w:rsid w:val="007356A2"/>
    <w:rsid w:val="00735FDD"/>
    <w:rsid w:val="00743FBE"/>
    <w:rsid w:val="0074773D"/>
    <w:rsid w:val="00750C39"/>
    <w:rsid w:val="0075170A"/>
    <w:rsid w:val="00762097"/>
    <w:rsid w:val="00765886"/>
    <w:rsid w:val="00766341"/>
    <w:rsid w:val="007675BD"/>
    <w:rsid w:val="00775A84"/>
    <w:rsid w:val="00776439"/>
    <w:rsid w:val="00776933"/>
    <w:rsid w:val="0077711B"/>
    <w:rsid w:val="00780C4F"/>
    <w:rsid w:val="00783450"/>
    <w:rsid w:val="00784B7C"/>
    <w:rsid w:val="00786ACC"/>
    <w:rsid w:val="007907AA"/>
    <w:rsid w:val="007925CD"/>
    <w:rsid w:val="00795ADF"/>
    <w:rsid w:val="00797109"/>
    <w:rsid w:val="007A01FF"/>
    <w:rsid w:val="007A1875"/>
    <w:rsid w:val="007A2C45"/>
    <w:rsid w:val="007A2D00"/>
    <w:rsid w:val="007A3965"/>
    <w:rsid w:val="007A5142"/>
    <w:rsid w:val="007A6DDF"/>
    <w:rsid w:val="007B1123"/>
    <w:rsid w:val="007B1C69"/>
    <w:rsid w:val="007B26B5"/>
    <w:rsid w:val="007B33BC"/>
    <w:rsid w:val="007B3803"/>
    <w:rsid w:val="007B3DFB"/>
    <w:rsid w:val="007C00FF"/>
    <w:rsid w:val="007C10D9"/>
    <w:rsid w:val="007C2FF8"/>
    <w:rsid w:val="007C5EB8"/>
    <w:rsid w:val="007C7274"/>
    <w:rsid w:val="007D0F76"/>
    <w:rsid w:val="007D260A"/>
    <w:rsid w:val="007D49BD"/>
    <w:rsid w:val="007D652C"/>
    <w:rsid w:val="007D6B28"/>
    <w:rsid w:val="007D6CB7"/>
    <w:rsid w:val="007D7015"/>
    <w:rsid w:val="007E3A39"/>
    <w:rsid w:val="007E3C5F"/>
    <w:rsid w:val="007E60C9"/>
    <w:rsid w:val="007E75CD"/>
    <w:rsid w:val="007E7EF0"/>
    <w:rsid w:val="007F04B5"/>
    <w:rsid w:val="007F225D"/>
    <w:rsid w:val="007F4FEB"/>
    <w:rsid w:val="007F6B24"/>
    <w:rsid w:val="007F6EAF"/>
    <w:rsid w:val="00802699"/>
    <w:rsid w:val="008028A6"/>
    <w:rsid w:val="0080568A"/>
    <w:rsid w:val="00805A84"/>
    <w:rsid w:val="00806225"/>
    <w:rsid w:val="008077F7"/>
    <w:rsid w:val="00812CB6"/>
    <w:rsid w:val="0081349E"/>
    <w:rsid w:val="008146FF"/>
    <w:rsid w:val="0081492F"/>
    <w:rsid w:val="0081547C"/>
    <w:rsid w:val="00817062"/>
    <w:rsid w:val="00817C0F"/>
    <w:rsid w:val="008218F2"/>
    <w:rsid w:val="008227B4"/>
    <w:rsid w:val="00827ABD"/>
    <w:rsid w:val="00831BAC"/>
    <w:rsid w:val="00831E7C"/>
    <w:rsid w:val="00835102"/>
    <w:rsid w:val="00837E8A"/>
    <w:rsid w:val="00842FA8"/>
    <w:rsid w:val="008442C9"/>
    <w:rsid w:val="008444E4"/>
    <w:rsid w:val="0084565A"/>
    <w:rsid w:val="00845DE4"/>
    <w:rsid w:val="00847848"/>
    <w:rsid w:val="008537FB"/>
    <w:rsid w:val="00855CBF"/>
    <w:rsid w:val="00857335"/>
    <w:rsid w:val="0085773C"/>
    <w:rsid w:val="00864DFA"/>
    <w:rsid w:val="00865FE7"/>
    <w:rsid w:val="0087388C"/>
    <w:rsid w:val="00882807"/>
    <w:rsid w:val="0088558D"/>
    <w:rsid w:val="00885E9D"/>
    <w:rsid w:val="00886245"/>
    <w:rsid w:val="00890616"/>
    <w:rsid w:val="008906E5"/>
    <w:rsid w:val="00892040"/>
    <w:rsid w:val="008925F7"/>
    <w:rsid w:val="008936C5"/>
    <w:rsid w:val="00895092"/>
    <w:rsid w:val="008B0C02"/>
    <w:rsid w:val="008B6904"/>
    <w:rsid w:val="008B7133"/>
    <w:rsid w:val="008C0F48"/>
    <w:rsid w:val="008C1AE2"/>
    <w:rsid w:val="008C27C7"/>
    <w:rsid w:val="008C2930"/>
    <w:rsid w:val="008C3939"/>
    <w:rsid w:val="008D03CB"/>
    <w:rsid w:val="008D4230"/>
    <w:rsid w:val="008D6AE0"/>
    <w:rsid w:val="008E4FB7"/>
    <w:rsid w:val="008E59B5"/>
    <w:rsid w:val="008E6DAE"/>
    <w:rsid w:val="008E78BE"/>
    <w:rsid w:val="008F3CB9"/>
    <w:rsid w:val="008F4340"/>
    <w:rsid w:val="008F525A"/>
    <w:rsid w:val="008F77D8"/>
    <w:rsid w:val="0090020A"/>
    <w:rsid w:val="0090034A"/>
    <w:rsid w:val="009011B7"/>
    <w:rsid w:val="00901468"/>
    <w:rsid w:val="00902D03"/>
    <w:rsid w:val="00903A28"/>
    <w:rsid w:val="0090414F"/>
    <w:rsid w:val="00904770"/>
    <w:rsid w:val="00905C07"/>
    <w:rsid w:val="009061DD"/>
    <w:rsid w:val="00911032"/>
    <w:rsid w:val="00911FE3"/>
    <w:rsid w:val="00913DC0"/>
    <w:rsid w:val="00920418"/>
    <w:rsid w:val="00923D5A"/>
    <w:rsid w:val="00925D45"/>
    <w:rsid w:val="009274C8"/>
    <w:rsid w:val="00930E7E"/>
    <w:rsid w:val="00931263"/>
    <w:rsid w:val="00931273"/>
    <w:rsid w:val="009318FC"/>
    <w:rsid w:val="00931F5A"/>
    <w:rsid w:val="009333DC"/>
    <w:rsid w:val="00935771"/>
    <w:rsid w:val="0093748A"/>
    <w:rsid w:val="00943C87"/>
    <w:rsid w:val="00944D16"/>
    <w:rsid w:val="009459FF"/>
    <w:rsid w:val="00945E68"/>
    <w:rsid w:val="00946ABD"/>
    <w:rsid w:val="00946CD3"/>
    <w:rsid w:val="009478FA"/>
    <w:rsid w:val="00953952"/>
    <w:rsid w:val="00955C9E"/>
    <w:rsid w:val="009560C6"/>
    <w:rsid w:val="00956E99"/>
    <w:rsid w:val="0096199E"/>
    <w:rsid w:val="009635C2"/>
    <w:rsid w:val="009751AA"/>
    <w:rsid w:val="00976384"/>
    <w:rsid w:val="00976B0C"/>
    <w:rsid w:val="009845C4"/>
    <w:rsid w:val="00985A7C"/>
    <w:rsid w:val="00990573"/>
    <w:rsid w:val="00992834"/>
    <w:rsid w:val="00993213"/>
    <w:rsid w:val="00993701"/>
    <w:rsid w:val="00993E38"/>
    <w:rsid w:val="00994EE6"/>
    <w:rsid w:val="009951F1"/>
    <w:rsid w:val="00995829"/>
    <w:rsid w:val="00995E8B"/>
    <w:rsid w:val="009975D2"/>
    <w:rsid w:val="009B1102"/>
    <w:rsid w:val="009B3259"/>
    <w:rsid w:val="009B3B28"/>
    <w:rsid w:val="009B7922"/>
    <w:rsid w:val="009C09CF"/>
    <w:rsid w:val="009C170E"/>
    <w:rsid w:val="009C4587"/>
    <w:rsid w:val="009C754A"/>
    <w:rsid w:val="009D75E3"/>
    <w:rsid w:val="009D75ED"/>
    <w:rsid w:val="009D7B0B"/>
    <w:rsid w:val="009E18AA"/>
    <w:rsid w:val="009E4655"/>
    <w:rsid w:val="009E5276"/>
    <w:rsid w:val="009F2D07"/>
    <w:rsid w:val="009F3B02"/>
    <w:rsid w:val="009F3CE1"/>
    <w:rsid w:val="009F592E"/>
    <w:rsid w:val="009F71EC"/>
    <w:rsid w:val="00A020D7"/>
    <w:rsid w:val="00A050DE"/>
    <w:rsid w:val="00A10ADE"/>
    <w:rsid w:val="00A177D3"/>
    <w:rsid w:val="00A23DB1"/>
    <w:rsid w:val="00A240C4"/>
    <w:rsid w:val="00A2529C"/>
    <w:rsid w:val="00A2590D"/>
    <w:rsid w:val="00A31D1B"/>
    <w:rsid w:val="00A3322E"/>
    <w:rsid w:val="00A346FB"/>
    <w:rsid w:val="00A35C40"/>
    <w:rsid w:val="00A36431"/>
    <w:rsid w:val="00A37646"/>
    <w:rsid w:val="00A404F3"/>
    <w:rsid w:val="00A40EE9"/>
    <w:rsid w:val="00A4543E"/>
    <w:rsid w:val="00A4656C"/>
    <w:rsid w:val="00A521A0"/>
    <w:rsid w:val="00A53D96"/>
    <w:rsid w:val="00A5499E"/>
    <w:rsid w:val="00A55319"/>
    <w:rsid w:val="00A56DB6"/>
    <w:rsid w:val="00A630E5"/>
    <w:rsid w:val="00A63ED8"/>
    <w:rsid w:val="00A646DF"/>
    <w:rsid w:val="00A651D2"/>
    <w:rsid w:val="00A672BB"/>
    <w:rsid w:val="00A6762C"/>
    <w:rsid w:val="00A8126A"/>
    <w:rsid w:val="00A81AB6"/>
    <w:rsid w:val="00A82FB9"/>
    <w:rsid w:val="00A83293"/>
    <w:rsid w:val="00A843C0"/>
    <w:rsid w:val="00A84A43"/>
    <w:rsid w:val="00A85644"/>
    <w:rsid w:val="00A85F1F"/>
    <w:rsid w:val="00A90ED5"/>
    <w:rsid w:val="00A911CD"/>
    <w:rsid w:val="00A916C2"/>
    <w:rsid w:val="00A9640A"/>
    <w:rsid w:val="00A96421"/>
    <w:rsid w:val="00A964FD"/>
    <w:rsid w:val="00A9721E"/>
    <w:rsid w:val="00AA0CB5"/>
    <w:rsid w:val="00AA2BDC"/>
    <w:rsid w:val="00AA3E8D"/>
    <w:rsid w:val="00AA642A"/>
    <w:rsid w:val="00AA7077"/>
    <w:rsid w:val="00AB0E23"/>
    <w:rsid w:val="00AB4E50"/>
    <w:rsid w:val="00AC333A"/>
    <w:rsid w:val="00AC4533"/>
    <w:rsid w:val="00AD1D63"/>
    <w:rsid w:val="00AD5D8C"/>
    <w:rsid w:val="00AD670D"/>
    <w:rsid w:val="00AD73A9"/>
    <w:rsid w:val="00AE1230"/>
    <w:rsid w:val="00AE21F5"/>
    <w:rsid w:val="00AE4264"/>
    <w:rsid w:val="00AE4DB1"/>
    <w:rsid w:val="00AE6A69"/>
    <w:rsid w:val="00AE74FB"/>
    <w:rsid w:val="00AF2394"/>
    <w:rsid w:val="00AF24F7"/>
    <w:rsid w:val="00AF5EC1"/>
    <w:rsid w:val="00AF6373"/>
    <w:rsid w:val="00B00CA3"/>
    <w:rsid w:val="00B05587"/>
    <w:rsid w:val="00B06351"/>
    <w:rsid w:val="00B0682E"/>
    <w:rsid w:val="00B07626"/>
    <w:rsid w:val="00B16719"/>
    <w:rsid w:val="00B208B1"/>
    <w:rsid w:val="00B23967"/>
    <w:rsid w:val="00B24152"/>
    <w:rsid w:val="00B2571E"/>
    <w:rsid w:val="00B26242"/>
    <w:rsid w:val="00B2675D"/>
    <w:rsid w:val="00B267AC"/>
    <w:rsid w:val="00B278E9"/>
    <w:rsid w:val="00B364E1"/>
    <w:rsid w:val="00B403C5"/>
    <w:rsid w:val="00B44306"/>
    <w:rsid w:val="00B44AA0"/>
    <w:rsid w:val="00B44B58"/>
    <w:rsid w:val="00B46777"/>
    <w:rsid w:val="00B53610"/>
    <w:rsid w:val="00B54F3A"/>
    <w:rsid w:val="00B55BA6"/>
    <w:rsid w:val="00B56387"/>
    <w:rsid w:val="00B64620"/>
    <w:rsid w:val="00B64E41"/>
    <w:rsid w:val="00B736CA"/>
    <w:rsid w:val="00B737B3"/>
    <w:rsid w:val="00B74580"/>
    <w:rsid w:val="00B74854"/>
    <w:rsid w:val="00B81C02"/>
    <w:rsid w:val="00B8505E"/>
    <w:rsid w:val="00B85477"/>
    <w:rsid w:val="00B8757C"/>
    <w:rsid w:val="00BA190C"/>
    <w:rsid w:val="00BA32F0"/>
    <w:rsid w:val="00BA360A"/>
    <w:rsid w:val="00BA7367"/>
    <w:rsid w:val="00BB0477"/>
    <w:rsid w:val="00BB2EC7"/>
    <w:rsid w:val="00BB3813"/>
    <w:rsid w:val="00BB40E3"/>
    <w:rsid w:val="00BB48BC"/>
    <w:rsid w:val="00BB5AEB"/>
    <w:rsid w:val="00BC0D1A"/>
    <w:rsid w:val="00BC1629"/>
    <w:rsid w:val="00BC3818"/>
    <w:rsid w:val="00BC3D06"/>
    <w:rsid w:val="00BC6AC3"/>
    <w:rsid w:val="00BC6C9E"/>
    <w:rsid w:val="00BD14A4"/>
    <w:rsid w:val="00BD21BD"/>
    <w:rsid w:val="00BD2786"/>
    <w:rsid w:val="00BE0EE7"/>
    <w:rsid w:val="00BE5360"/>
    <w:rsid w:val="00BF2AD7"/>
    <w:rsid w:val="00BF327E"/>
    <w:rsid w:val="00BF474E"/>
    <w:rsid w:val="00BF4EC6"/>
    <w:rsid w:val="00BF55A9"/>
    <w:rsid w:val="00BF5E88"/>
    <w:rsid w:val="00BF64AF"/>
    <w:rsid w:val="00BF7B32"/>
    <w:rsid w:val="00C0223F"/>
    <w:rsid w:val="00C04404"/>
    <w:rsid w:val="00C115DA"/>
    <w:rsid w:val="00C12383"/>
    <w:rsid w:val="00C13813"/>
    <w:rsid w:val="00C20618"/>
    <w:rsid w:val="00C22426"/>
    <w:rsid w:val="00C2359F"/>
    <w:rsid w:val="00C23858"/>
    <w:rsid w:val="00C24228"/>
    <w:rsid w:val="00C337FC"/>
    <w:rsid w:val="00C34264"/>
    <w:rsid w:val="00C35565"/>
    <w:rsid w:val="00C3590A"/>
    <w:rsid w:val="00C36880"/>
    <w:rsid w:val="00C41DB1"/>
    <w:rsid w:val="00C441ED"/>
    <w:rsid w:val="00C4528C"/>
    <w:rsid w:val="00C4645C"/>
    <w:rsid w:val="00C50354"/>
    <w:rsid w:val="00C5041F"/>
    <w:rsid w:val="00C513F7"/>
    <w:rsid w:val="00C54CAE"/>
    <w:rsid w:val="00C63680"/>
    <w:rsid w:val="00C64B30"/>
    <w:rsid w:val="00C65297"/>
    <w:rsid w:val="00C702A0"/>
    <w:rsid w:val="00C729F1"/>
    <w:rsid w:val="00C72EA2"/>
    <w:rsid w:val="00C743F7"/>
    <w:rsid w:val="00C749D5"/>
    <w:rsid w:val="00C7519B"/>
    <w:rsid w:val="00C752B1"/>
    <w:rsid w:val="00C80124"/>
    <w:rsid w:val="00C820F3"/>
    <w:rsid w:val="00C82347"/>
    <w:rsid w:val="00C848C8"/>
    <w:rsid w:val="00C85CFE"/>
    <w:rsid w:val="00C861C0"/>
    <w:rsid w:val="00C9051B"/>
    <w:rsid w:val="00C92F37"/>
    <w:rsid w:val="00C9446D"/>
    <w:rsid w:val="00C94E7F"/>
    <w:rsid w:val="00C963FE"/>
    <w:rsid w:val="00C96796"/>
    <w:rsid w:val="00CA2C6D"/>
    <w:rsid w:val="00CA39BA"/>
    <w:rsid w:val="00CA3EBD"/>
    <w:rsid w:val="00CA61F2"/>
    <w:rsid w:val="00CA6C5D"/>
    <w:rsid w:val="00CB04A2"/>
    <w:rsid w:val="00CB0A02"/>
    <w:rsid w:val="00CB1FD8"/>
    <w:rsid w:val="00CB4401"/>
    <w:rsid w:val="00CB532B"/>
    <w:rsid w:val="00CB5D95"/>
    <w:rsid w:val="00CC14D0"/>
    <w:rsid w:val="00CC215B"/>
    <w:rsid w:val="00CC219C"/>
    <w:rsid w:val="00CC7D4E"/>
    <w:rsid w:val="00CC7FD0"/>
    <w:rsid w:val="00CD0FAF"/>
    <w:rsid w:val="00CD3971"/>
    <w:rsid w:val="00CE664F"/>
    <w:rsid w:val="00CF179E"/>
    <w:rsid w:val="00CF4A51"/>
    <w:rsid w:val="00CF654E"/>
    <w:rsid w:val="00D002D0"/>
    <w:rsid w:val="00D00864"/>
    <w:rsid w:val="00D01820"/>
    <w:rsid w:val="00D03001"/>
    <w:rsid w:val="00D05345"/>
    <w:rsid w:val="00D059FB"/>
    <w:rsid w:val="00D068AC"/>
    <w:rsid w:val="00D06EC7"/>
    <w:rsid w:val="00D07E28"/>
    <w:rsid w:val="00D1199C"/>
    <w:rsid w:val="00D13BC9"/>
    <w:rsid w:val="00D14D74"/>
    <w:rsid w:val="00D159C8"/>
    <w:rsid w:val="00D15CAA"/>
    <w:rsid w:val="00D166E7"/>
    <w:rsid w:val="00D1721F"/>
    <w:rsid w:val="00D24743"/>
    <w:rsid w:val="00D24978"/>
    <w:rsid w:val="00D257A4"/>
    <w:rsid w:val="00D31C79"/>
    <w:rsid w:val="00D3239D"/>
    <w:rsid w:val="00D34947"/>
    <w:rsid w:val="00D37DA6"/>
    <w:rsid w:val="00D42529"/>
    <w:rsid w:val="00D433BC"/>
    <w:rsid w:val="00D47FB5"/>
    <w:rsid w:val="00D509B2"/>
    <w:rsid w:val="00D5207D"/>
    <w:rsid w:val="00D52B9C"/>
    <w:rsid w:val="00D54BC3"/>
    <w:rsid w:val="00D56580"/>
    <w:rsid w:val="00D56C30"/>
    <w:rsid w:val="00D57E2F"/>
    <w:rsid w:val="00D60043"/>
    <w:rsid w:val="00D623A6"/>
    <w:rsid w:val="00D63BC6"/>
    <w:rsid w:val="00D678D8"/>
    <w:rsid w:val="00D7000E"/>
    <w:rsid w:val="00D728FE"/>
    <w:rsid w:val="00D74F31"/>
    <w:rsid w:val="00D773D3"/>
    <w:rsid w:val="00D77424"/>
    <w:rsid w:val="00D77A26"/>
    <w:rsid w:val="00D800D3"/>
    <w:rsid w:val="00D82D5F"/>
    <w:rsid w:val="00D93455"/>
    <w:rsid w:val="00D947AB"/>
    <w:rsid w:val="00D96194"/>
    <w:rsid w:val="00D96FFB"/>
    <w:rsid w:val="00D97443"/>
    <w:rsid w:val="00D9771C"/>
    <w:rsid w:val="00D97C82"/>
    <w:rsid w:val="00DA4121"/>
    <w:rsid w:val="00DA5437"/>
    <w:rsid w:val="00DA5C10"/>
    <w:rsid w:val="00DA730C"/>
    <w:rsid w:val="00DA79E2"/>
    <w:rsid w:val="00DB0516"/>
    <w:rsid w:val="00DB32A0"/>
    <w:rsid w:val="00DB4441"/>
    <w:rsid w:val="00DB5BCD"/>
    <w:rsid w:val="00DC26EE"/>
    <w:rsid w:val="00DC329B"/>
    <w:rsid w:val="00DC34F3"/>
    <w:rsid w:val="00DC51D3"/>
    <w:rsid w:val="00DC61CF"/>
    <w:rsid w:val="00DC64C6"/>
    <w:rsid w:val="00DD3BDB"/>
    <w:rsid w:val="00DD4F7D"/>
    <w:rsid w:val="00DD560B"/>
    <w:rsid w:val="00DE10FA"/>
    <w:rsid w:val="00DE14F3"/>
    <w:rsid w:val="00DE3947"/>
    <w:rsid w:val="00DE3C3B"/>
    <w:rsid w:val="00DE3D24"/>
    <w:rsid w:val="00DE3F03"/>
    <w:rsid w:val="00DE53D6"/>
    <w:rsid w:val="00DE62CE"/>
    <w:rsid w:val="00DF02FF"/>
    <w:rsid w:val="00DF044A"/>
    <w:rsid w:val="00DF0A02"/>
    <w:rsid w:val="00DF5FF4"/>
    <w:rsid w:val="00E06B18"/>
    <w:rsid w:val="00E06BCE"/>
    <w:rsid w:val="00E10796"/>
    <w:rsid w:val="00E131AD"/>
    <w:rsid w:val="00E14152"/>
    <w:rsid w:val="00E154A2"/>
    <w:rsid w:val="00E17CCB"/>
    <w:rsid w:val="00E240A3"/>
    <w:rsid w:val="00E252E2"/>
    <w:rsid w:val="00E26E25"/>
    <w:rsid w:val="00E27B39"/>
    <w:rsid w:val="00E300ED"/>
    <w:rsid w:val="00E304FA"/>
    <w:rsid w:val="00E320B4"/>
    <w:rsid w:val="00E32C7A"/>
    <w:rsid w:val="00E32F03"/>
    <w:rsid w:val="00E36075"/>
    <w:rsid w:val="00E36346"/>
    <w:rsid w:val="00E36D43"/>
    <w:rsid w:val="00E41682"/>
    <w:rsid w:val="00E42125"/>
    <w:rsid w:val="00E51F7A"/>
    <w:rsid w:val="00E54447"/>
    <w:rsid w:val="00E5604C"/>
    <w:rsid w:val="00E60DE9"/>
    <w:rsid w:val="00E624BD"/>
    <w:rsid w:val="00E65C2E"/>
    <w:rsid w:val="00E67358"/>
    <w:rsid w:val="00E67AF9"/>
    <w:rsid w:val="00E7019F"/>
    <w:rsid w:val="00E72F5D"/>
    <w:rsid w:val="00E756B9"/>
    <w:rsid w:val="00E75B5C"/>
    <w:rsid w:val="00E762EC"/>
    <w:rsid w:val="00E77E72"/>
    <w:rsid w:val="00E8002E"/>
    <w:rsid w:val="00E81612"/>
    <w:rsid w:val="00E845F2"/>
    <w:rsid w:val="00E86C35"/>
    <w:rsid w:val="00E873C0"/>
    <w:rsid w:val="00EA26AD"/>
    <w:rsid w:val="00EA7A30"/>
    <w:rsid w:val="00EB176D"/>
    <w:rsid w:val="00EB7ACD"/>
    <w:rsid w:val="00EC0FCF"/>
    <w:rsid w:val="00EC1A11"/>
    <w:rsid w:val="00EC38B5"/>
    <w:rsid w:val="00EC59F2"/>
    <w:rsid w:val="00EC6289"/>
    <w:rsid w:val="00ED309B"/>
    <w:rsid w:val="00ED43F6"/>
    <w:rsid w:val="00ED44E4"/>
    <w:rsid w:val="00ED4617"/>
    <w:rsid w:val="00ED4BF9"/>
    <w:rsid w:val="00ED5A65"/>
    <w:rsid w:val="00ED5F27"/>
    <w:rsid w:val="00ED664B"/>
    <w:rsid w:val="00EE09AA"/>
    <w:rsid w:val="00EE1D85"/>
    <w:rsid w:val="00EE331A"/>
    <w:rsid w:val="00EE338F"/>
    <w:rsid w:val="00EE7E0C"/>
    <w:rsid w:val="00EF23BB"/>
    <w:rsid w:val="00F00452"/>
    <w:rsid w:val="00F011BD"/>
    <w:rsid w:val="00F033E9"/>
    <w:rsid w:val="00F04046"/>
    <w:rsid w:val="00F04887"/>
    <w:rsid w:val="00F04AD8"/>
    <w:rsid w:val="00F05C2A"/>
    <w:rsid w:val="00F0707F"/>
    <w:rsid w:val="00F11CF4"/>
    <w:rsid w:val="00F168C8"/>
    <w:rsid w:val="00F23179"/>
    <w:rsid w:val="00F239CB"/>
    <w:rsid w:val="00F24B3A"/>
    <w:rsid w:val="00F265BF"/>
    <w:rsid w:val="00F363D8"/>
    <w:rsid w:val="00F36624"/>
    <w:rsid w:val="00F37649"/>
    <w:rsid w:val="00F45347"/>
    <w:rsid w:val="00F45874"/>
    <w:rsid w:val="00F46D98"/>
    <w:rsid w:val="00F46F87"/>
    <w:rsid w:val="00F47FD1"/>
    <w:rsid w:val="00F51A19"/>
    <w:rsid w:val="00F54908"/>
    <w:rsid w:val="00F56C59"/>
    <w:rsid w:val="00F61A51"/>
    <w:rsid w:val="00F62BF8"/>
    <w:rsid w:val="00F65F05"/>
    <w:rsid w:val="00F71DC8"/>
    <w:rsid w:val="00F75149"/>
    <w:rsid w:val="00F7528C"/>
    <w:rsid w:val="00F84B3A"/>
    <w:rsid w:val="00F876E7"/>
    <w:rsid w:val="00F91B47"/>
    <w:rsid w:val="00F9458A"/>
    <w:rsid w:val="00FA2E74"/>
    <w:rsid w:val="00FA504C"/>
    <w:rsid w:val="00FA60C6"/>
    <w:rsid w:val="00FA6659"/>
    <w:rsid w:val="00FB0EFB"/>
    <w:rsid w:val="00FB0FB1"/>
    <w:rsid w:val="00FB1C37"/>
    <w:rsid w:val="00FB2158"/>
    <w:rsid w:val="00FB4637"/>
    <w:rsid w:val="00FB4D76"/>
    <w:rsid w:val="00FB6F97"/>
    <w:rsid w:val="00FC0DBA"/>
    <w:rsid w:val="00FC2BB0"/>
    <w:rsid w:val="00FC5854"/>
    <w:rsid w:val="00FD0932"/>
    <w:rsid w:val="00FD0DE1"/>
    <w:rsid w:val="00FD0EA1"/>
    <w:rsid w:val="00FD150E"/>
    <w:rsid w:val="00FD1615"/>
    <w:rsid w:val="00FD27C4"/>
    <w:rsid w:val="00FD3C01"/>
    <w:rsid w:val="00FD53D9"/>
    <w:rsid w:val="00FD58DE"/>
    <w:rsid w:val="00FD5C3A"/>
    <w:rsid w:val="00FD7A35"/>
    <w:rsid w:val="00FE38EA"/>
    <w:rsid w:val="00FE51FF"/>
    <w:rsid w:val="00FF0BD9"/>
    <w:rsid w:val="00FF2BEE"/>
    <w:rsid w:val="00FF50DB"/>
    <w:rsid w:val="00FF6CFC"/>
    <w:rsid w:val="00FF7C96"/>
    <w:rsid w:val="0116139F"/>
    <w:rsid w:val="0158647F"/>
    <w:rsid w:val="01997DCD"/>
    <w:rsid w:val="02145F57"/>
    <w:rsid w:val="02E62441"/>
    <w:rsid w:val="02EC3208"/>
    <w:rsid w:val="02F04931"/>
    <w:rsid w:val="03534EC8"/>
    <w:rsid w:val="035E5F13"/>
    <w:rsid w:val="03D44073"/>
    <w:rsid w:val="04307A86"/>
    <w:rsid w:val="043D4674"/>
    <w:rsid w:val="0474264D"/>
    <w:rsid w:val="04936AFC"/>
    <w:rsid w:val="04BA7A1D"/>
    <w:rsid w:val="04D511F3"/>
    <w:rsid w:val="05803B1D"/>
    <w:rsid w:val="05A06829"/>
    <w:rsid w:val="05FD0399"/>
    <w:rsid w:val="06652D8F"/>
    <w:rsid w:val="06B45B0B"/>
    <w:rsid w:val="06BF7C81"/>
    <w:rsid w:val="06DE69D1"/>
    <w:rsid w:val="06E643DD"/>
    <w:rsid w:val="072A62F4"/>
    <w:rsid w:val="073C7DF6"/>
    <w:rsid w:val="074239DE"/>
    <w:rsid w:val="07662FCF"/>
    <w:rsid w:val="077A5324"/>
    <w:rsid w:val="07937EF4"/>
    <w:rsid w:val="079462A5"/>
    <w:rsid w:val="07A17E73"/>
    <w:rsid w:val="07A32706"/>
    <w:rsid w:val="07ED43E5"/>
    <w:rsid w:val="0872420F"/>
    <w:rsid w:val="08AA2A0A"/>
    <w:rsid w:val="08B00664"/>
    <w:rsid w:val="08FE60B3"/>
    <w:rsid w:val="09046E20"/>
    <w:rsid w:val="09053105"/>
    <w:rsid w:val="09387490"/>
    <w:rsid w:val="095E4C45"/>
    <w:rsid w:val="09B21030"/>
    <w:rsid w:val="09D10BFF"/>
    <w:rsid w:val="09D43957"/>
    <w:rsid w:val="0A0E1EF6"/>
    <w:rsid w:val="0A374CA5"/>
    <w:rsid w:val="0A7F2307"/>
    <w:rsid w:val="0A9510C0"/>
    <w:rsid w:val="0AE20861"/>
    <w:rsid w:val="0AF912BD"/>
    <w:rsid w:val="0BD051AE"/>
    <w:rsid w:val="0BF20D62"/>
    <w:rsid w:val="0BFA7F92"/>
    <w:rsid w:val="0C1512B0"/>
    <w:rsid w:val="0C500EFB"/>
    <w:rsid w:val="0C801234"/>
    <w:rsid w:val="0CA04E30"/>
    <w:rsid w:val="0CAC02ED"/>
    <w:rsid w:val="0CB2459C"/>
    <w:rsid w:val="0CD87BFB"/>
    <w:rsid w:val="0CEC5CCF"/>
    <w:rsid w:val="0D8732D0"/>
    <w:rsid w:val="0D963FA8"/>
    <w:rsid w:val="0D990FB2"/>
    <w:rsid w:val="0E2C5786"/>
    <w:rsid w:val="0E762074"/>
    <w:rsid w:val="0E981BB4"/>
    <w:rsid w:val="0EC37609"/>
    <w:rsid w:val="0EEB15B2"/>
    <w:rsid w:val="0F01738E"/>
    <w:rsid w:val="0F2D55A5"/>
    <w:rsid w:val="0F5F735A"/>
    <w:rsid w:val="0F861B69"/>
    <w:rsid w:val="0F887620"/>
    <w:rsid w:val="0F9B0FD0"/>
    <w:rsid w:val="0FB66EB4"/>
    <w:rsid w:val="100818C6"/>
    <w:rsid w:val="10286DBD"/>
    <w:rsid w:val="1042431B"/>
    <w:rsid w:val="10FD696C"/>
    <w:rsid w:val="11130810"/>
    <w:rsid w:val="11433A53"/>
    <w:rsid w:val="11A67560"/>
    <w:rsid w:val="11F95A8B"/>
    <w:rsid w:val="1210063C"/>
    <w:rsid w:val="121A49D4"/>
    <w:rsid w:val="125A6DC1"/>
    <w:rsid w:val="13183E84"/>
    <w:rsid w:val="131E3540"/>
    <w:rsid w:val="132B105A"/>
    <w:rsid w:val="13552CB0"/>
    <w:rsid w:val="136215B0"/>
    <w:rsid w:val="13840AC2"/>
    <w:rsid w:val="13BD5702"/>
    <w:rsid w:val="13EB4590"/>
    <w:rsid w:val="14295695"/>
    <w:rsid w:val="14625889"/>
    <w:rsid w:val="146C6198"/>
    <w:rsid w:val="147C11AF"/>
    <w:rsid w:val="14B127BA"/>
    <w:rsid w:val="14F90E19"/>
    <w:rsid w:val="14FD413E"/>
    <w:rsid w:val="150B7ECF"/>
    <w:rsid w:val="15252456"/>
    <w:rsid w:val="15A75744"/>
    <w:rsid w:val="15F87AB9"/>
    <w:rsid w:val="160435BF"/>
    <w:rsid w:val="16435348"/>
    <w:rsid w:val="16453A49"/>
    <w:rsid w:val="164F1C2A"/>
    <w:rsid w:val="16620AB0"/>
    <w:rsid w:val="167A5638"/>
    <w:rsid w:val="168572EB"/>
    <w:rsid w:val="169E33A8"/>
    <w:rsid w:val="169F3774"/>
    <w:rsid w:val="16E31536"/>
    <w:rsid w:val="17424381"/>
    <w:rsid w:val="17CE44B8"/>
    <w:rsid w:val="17DC7E2B"/>
    <w:rsid w:val="18354F14"/>
    <w:rsid w:val="18615E0E"/>
    <w:rsid w:val="188C53E1"/>
    <w:rsid w:val="18BD2AE7"/>
    <w:rsid w:val="18D306AD"/>
    <w:rsid w:val="18DE0689"/>
    <w:rsid w:val="18EF5F80"/>
    <w:rsid w:val="193F65D9"/>
    <w:rsid w:val="19912C12"/>
    <w:rsid w:val="19C935D8"/>
    <w:rsid w:val="19E23D5A"/>
    <w:rsid w:val="19F20316"/>
    <w:rsid w:val="1A0414D3"/>
    <w:rsid w:val="1AB3359C"/>
    <w:rsid w:val="1AB73692"/>
    <w:rsid w:val="1B077FDC"/>
    <w:rsid w:val="1B3E5D70"/>
    <w:rsid w:val="1B5F3FB0"/>
    <w:rsid w:val="1B920061"/>
    <w:rsid w:val="1BB96A83"/>
    <w:rsid w:val="1BCD3FF3"/>
    <w:rsid w:val="1BD121BC"/>
    <w:rsid w:val="1BF2131B"/>
    <w:rsid w:val="1C0243F6"/>
    <w:rsid w:val="1C0B10CD"/>
    <w:rsid w:val="1C732B35"/>
    <w:rsid w:val="1C765FA8"/>
    <w:rsid w:val="1CAE1D6C"/>
    <w:rsid w:val="1CBE50D7"/>
    <w:rsid w:val="1CE90533"/>
    <w:rsid w:val="1D050C5D"/>
    <w:rsid w:val="1D14724F"/>
    <w:rsid w:val="1D3A163B"/>
    <w:rsid w:val="1D7E07C5"/>
    <w:rsid w:val="1E034DD5"/>
    <w:rsid w:val="1E2236AB"/>
    <w:rsid w:val="1E582E42"/>
    <w:rsid w:val="1E656B40"/>
    <w:rsid w:val="1E76058F"/>
    <w:rsid w:val="1E8B0481"/>
    <w:rsid w:val="1EB104DF"/>
    <w:rsid w:val="1EDB26A1"/>
    <w:rsid w:val="1EFA1AC1"/>
    <w:rsid w:val="1F4533A3"/>
    <w:rsid w:val="1F6E6E0F"/>
    <w:rsid w:val="1F77078B"/>
    <w:rsid w:val="1FA023BC"/>
    <w:rsid w:val="1FB04A22"/>
    <w:rsid w:val="1FB842BF"/>
    <w:rsid w:val="1FEA452D"/>
    <w:rsid w:val="20375612"/>
    <w:rsid w:val="20CA4A32"/>
    <w:rsid w:val="20D9473C"/>
    <w:rsid w:val="21070AEB"/>
    <w:rsid w:val="215E1BC2"/>
    <w:rsid w:val="217B3518"/>
    <w:rsid w:val="22001141"/>
    <w:rsid w:val="220076D5"/>
    <w:rsid w:val="222F1EBB"/>
    <w:rsid w:val="22455883"/>
    <w:rsid w:val="2269025D"/>
    <w:rsid w:val="227F7814"/>
    <w:rsid w:val="22A24DDC"/>
    <w:rsid w:val="22B3770B"/>
    <w:rsid w:val="22B642B3"/>
    <w:rsid w:val="22C80E6A"/>
    <w:rsid w:val="22F41CCC"/>
    <w:rsid w:val="22F96FE9"/>
    <w:rsid w:val="230A2731"/>
    <w:rsid w:val="23334C58"/>
    <w:rsid w:val="238F73A9"/>
    <w:rsid w:val="23A173D7"/>
    <w:rsid w:val="23CD2D50"/>
    <w:rsid w:val="241F0101"/>
    <w:rsid w:val="243D597F"/>
    <w:rsid w:val="2468324C"/>
    <w:rsid w:val="249C798F"/>
    <w:rsid w:val="24A15B60"/>
    <w:rsid w:val="24B91CCB"/>
    <w:rsid w:val="24E5528D"/>
    <w:rsid w:val="24F45760"/>
    <w:rsid w:val="252B200E"/>
    <w:rsid w:val="259D71B7"/>
    <w:rsid w:val="25F31178"/>
    <w:rsid w:val="26851717"/>
    <w:rsid w:val="268A5FCA"/>
    <w:rsid w:val="26A64104"/>
    <w:rsid w:val="26EE32B3"/>
    <w:rsid w:val="27011726"/>
    <w:rsid w:val="274D4089"/>
    <w:rsid w:val="27693837"/>
    <w:rsid w:val="27826AFD"/>
    <w:rsid w:val="278F4841"/>
    <w:rsid w:val="27B67CD5"/>
    <w:rsid w:val="27CC25CF"/>
    <w:rsid w:val="27FD2516"/>
    <w:rsid w:val="28AA333B"/>
    <w:rsid w:val="28E2001A"/>
    <w:rsid w:val="290A15C6"/>
    <w:rsid w:val="290D03A4"/>
    <w:rsid w:val="290D5D7F"/>
    <w:rsid w:val="294F6CE5"/>
    <w:rsid w:val="295777E0"/>
    <w:rsid w:val="29C05217"/>
    <w:rsid w:val="29EF34F1"/>
    <w:rsid w:val="2A0C4982"/>
    <w:rsid w:val="2A2800AC"/>
    <w:rsid w:val="2A461834"/>
    <w:rsid w:val="2ABC0E82"/>
    <w:rsid w:val="2B2D3A28"/>
    <w:rsid w:val="2B351466"/>
    <w:rsid w:val="2B5D2C07"/>
    <w:rsid w:val="2BB51992"/>
    <w:rsid w:val="2BC946A7"/>
    <w:rsid w:val="2C6D0CE4"/>
    <w:rsid w:val="2C6D540C"/>
    <w:rsid w:val="2C7B50D2"/>
    <w:rsid w:val="2C923D24"/>
    <w:rsid w:val="2CBD0111"/>
    <w:rsid w:val="2CCE6783"/>
    <w:rsid w:val="2CF3663C"/>
    <w:rsid w:val="2CF739B5"/>
    <w:rsid w:val="2D392C65"/>
    <w:rsid w:val="2D640106"/>
    <w:rsid w:val="2D8A5EB6"/>
    <w:rsid w:val="2D8C74F6"/>
    <w:rsid w:val="2DCC1AA7"/>
    <w:rsid w:val="2DEF504C"/>
    <w:rsid w:val="2E34262F"/>
    <w:rsid w:val="2E347C2D"/>
    <w:rsid w:val="2E9E1374"/>
    <w:rsid w:val="2EC62F60"/>
    <w:rsid w:val="2ED03336"/>
    <w:rsid w:val="2EE86B6F"/>
    <w:rsid w:val="2F0B61C5"/>
    <w:rsid w:val="2F343392"/>
    <w:rsid w:val="2F386842"/>
    <w:rsid w:val="2F890DE0"/>
    <w:rsid w:val="2F9454D7"/>
    <w:rsid w:val="2FAD7A24"/>
    <w:rsid w:val="2FCD20F7"/>
    <w:rsid w:val="306409FF"/>
    <w:rsid w:val="30697F7B"/>
    <w:rsid w:val="30967079"/>
    <w:rsid w:val="30C73478"/>
    <w:rsid w:val="30F47DF7"/>
    <w:rsid w:val="312B14B8"/>
    <w:rsid w:val="31450026"/>
    <w:rsid w:val="31600ECE"/>
    <w:rsid w:val="31697897"/>
    <w:rsid w:val="31841016"/>
    <w:rsid w:val="31D638AE"/>
    <w:rsid w:val="31E82B25"/>
    <w:rsid w:val="32227EA9"/>
    <w:rsid w:val="324B11F8"/>
    <w:rsid w:val="326420C2"/>
    <w:rsid w:val="329C5FCE"/>
    <w:rsid w:val="32D050CA"/>
    <w:rsid w:val="32E53A1A"/>
    <w:rsid w:val="32F04A7B"/>
    <w:rsid w:val="33102D9E"/>
    <w:rsid w:val="3325501C"/>
    <w:rsid w:val="33342F25"/>
    <w:rsid w:val="3339236D"/>
    <w:rsid w:val="334545B3"/>
    <w:rsid w:val="33881848"/>
    <w:rsid w:val="33DB3E7A"/>
    <w:rsid w:val="344B76CE"/>
    <w:rsid w:val="347C78B4"/>
    <w:rsid w:val="34D94E37"/>
    <w:rsid w:val="34EC733E"/>
    <w:rsid w:val="356E43F5"/>
    <w:rsid w:val="357C5CF0"/>
    <w:rsid w:val="35925ED0"/>
    <w:rsid w:val="35D6775F"/>
    <w:rsid w:val="35E83C66"/>
    <w:rsid w:val="36204D74"/>
    <w:rsid w:val="36432BF8"/>
    <w:rsid w:val="368C1952"/>
    <w:rsid w:val="36A6719B"/>
    <w:rsid w:val="36C06AF3"/>
    <w:rsid w:val="36EA0683"/>
    <w:rsid w:val="372844E3"/>
    <w:rsid w:val="3739504D"/>
    <w:rsid w:val="376347EB"/>
    <w:rsid w:val="376E1543"/>
    <w:rsid w:val="3772780C"/>
    <w:rsid w:val="38086DEA"/>
    <w:rsid w:val="38096DA0"/>
    <w:rsid w:val="380E72A3"/>
    <w:rsid w:val="38271D0C"/>
    <w:rsid w:val="38523395"/>
    <w:rsid w:val="38F724B4"/>
    <w:rsid w:val="39057A6B"/>
    <w:rsid w:val="39B653F6"/>
    <w:rsid w:val="39D14F5B"/>
    <w:rsid w:val="3A0C400C"/>
    <w:rsid w:val="3A2D1414"/>
    <w:rsid w:val="3A3C6F89"/>
    <w:rsid w:val="3A463C14"/>
    <w:rsid w:val="3AA30BBC"/>
    <w:rsid w:val="3AC0468C"/>
    <w:rsid w:val="3B6469AC"/>
    <w:rsid w:val="3B6D3BA4"/>
    <w:rsid w:val="3B9F5748"/>
    <w:rsid w:val="3C42268F"/>
    <w:rsid w:val="3C6F5C94"/>
    <w:rsid w:val="3CB61CCC"/>
    <w:rsid w:val="3CC364E5"/>
    <w:rsid w:val="3D107150"/>
    <w:rsid w:val="3D114DC2"/>
    <w:rsid w:val="3DB7644A"/>
    <w:rsid w:val="3DEA5FA3"/>
    <w:rsid w:val="3E5B3078"/>
    <w:rsid w:val="3E8670F3"/>
    <w:rsid w:val="3E934B7A"/>
    <w:rsid w:val="3EB17DFD"/>
    <w:rsid w:val="3ED94114"/>
    <w:rsid w:val="3EEA5AA0"/>
    <w:rsid w:val="3F027123"/>
    <w:rsid w:val="3F060D54"/>
    <w:rsid w:val="3F156113"/>
    <w:rsid w:val="3F205A0B"/>
    <w:rsid w:val="3F43789A"/>
    <w:rsid w:val="3F770946"/>
    <w:rsid w:val="3F870050"/>
    <w:rsid w:val="3F9165EA"/>
    <w:rsid w:val="3FD50A76"/>
    <w:rsid w:val="401D55FE"/>
    <w:rsid w:val="401E2BDE"/>
    <w:rsid w:val="404944CF"/>
    <w:rsid w:val="409B4BFD"/>
    <w:rsid w:val="40D13F3E"/>
    <w:rsid w:val="40D44ACA"/>
    <w:rsid w:val="40EF5AB7"/>
    <w:rsid w:val="410D0162"/>
    <w:rsid w:val="413B1052"/>
    <w:rsid w:val="41853EEB"/>
    <w:rsid w:val="41893673"/>
    <w:rsid w:val="41B610BB"/>
    <w:rsid w:val="41C4578A"/>
    <w:rsid w:val="41E94F55"/>
    <w:rsid w:val="41F12146"/>
    <w:rsid w:val="422753D3"/>
    <w:rsid w:val="42384ED6"/>
    <w:rsid w:val="42443A80"/>
    <w:rsid w:val="429238CD"/>
    <w:rsid w:val="42B46431"/>
    <w:rsid w:val="42C86FAF"/>
    <w:rsid w:val="42DD0951"/>
    <w:rsid w:val="42FC44A9"/>
    <w:rsid w:val="433F28CC"/>
    <w:rsid w:val="4354185C"/>
    <w:rsid w:val="436870E3"/>
    <w:rsid w:val="43837B90"/>
    <w:rsid w:val="439D36EA"/>
    <w:rsid w:val="43CD7285"/>
    <w:rsid w:val="43D276B6"/>
    <w:rsid w:val="43ED328C"/>
    <w:rsid w:val="43FF064B"/>
    <w:rsid w:val="44012FB9"/>
    <w:rsid w:val="440D5AD4"/>
    <w:rsid w:val="44360674"/>
    <w:rsid w:val="447D1291"/>
    <w:rsid w:val="450363FE"/>
    <w:rsid w:val="45052594"/>
    <w:rsid w:val="455D2766"/>
    <w:rsid w:val="457A7F21"/>
    <w:rsid w:val="458206C3"/>
    <w:rsid w:val="45AB5CB9"/>
    <w:rsid w:val="466B6A28"/>
    <w:rsid w:val="46DE62FE"/>
    <w:rsid w:val="47121CD7"/>
    <w:rsid w:val="472064D8"/>
    <w:rsid w:val="472131FF"/>
    <w:rsid w:val="47566967"/>
    <w:rsid w:val="475F06B6"/>
    <w:rsid w:val="47C23E00"/>
    <w:rsid w:val="47E72129"/>
    <w:rsid w:val="47F8164B"/>
    <w:rsid w:val="47F93C22"/>
    <w:rsid w:val="48A437AF"/>
    <w:rsid w:val="48C4221E"/>
    <w:rsid w:val="48E81122"/>
    <w:rsid w:val="48F41222"/>
    <w:rsid w:val="49216E8F"/>
    <w:rsid w:val="493749AD"/>
    <w:rsid w:val="499E41DE"/>
    <w:rsid w:val="49F20CA5"/>
    <w:rsid w:val="49F30CB5"/>
    <w:rsid w:val="4A09157D"/>
    <w:rsid w:val="4A0B3D84"/>
    <w:rsid w:val="4A29515C"/>
    <w:rsid w:val="4A9A4045"/>
    <w:rsid w:val="4AAD4585"/>
    <w:rsid w:val="4AAE0D47"/>
    <w:rsid w:val="4AC67A49"/>
    <w:rsid w:val="4AEA0ADC"/>
    <w:rsid w:val="4AF43653"/>
    <w:rsid w:val="4B63444A"/>
    <w:rsid w:val="4BF9358F"/>
    <w:rsid w:val="4C3021E4"/>
    <w:rsid w:val="4C6221C9"/>
    <w:rsid w:val="4CA840E7"/>
    <w:rsid w:val="4CB11464"/>
    <w:rsid w:val="4D497895"/>
    <w:rsid w:val="4D551DC6"/>
    <w:rsid w:val="4D6B4D19"/>
    <w:rsid w:val="4DF42810"/>
    <w:rsid w:val="4E4351F6"/>
    <w:rsid w:val="4E7B3A95"/>
    <w:rsid w:val="4E8B54FA"/>
    <w:rsid w:val="4EF31F71"/>
    <w:rsid w:val="4F2D2F01"/>
    <w:rsid w:val="4F3F103A"/>
    <w:rsid w:val="4F814581"/>
    <w:rsid w:val="501163C5"/>
    <w:rsid w:val="5026385D"/>
    <w:rsid w:val="50495963"/>
    <w:rsid w:val="506D32A8"/>
    <w:rsid w:val="507B7724"/>
    <w:rsid w:val="50C0493E"/>
    <w:rsid w:val="50C0624E"/>
    <w:rsid w:val="516E1D6A"/>
    <w:rsid w:val="51A51B1F"/>
    <w:rsid w:val="51D46666"/>
    <w:rsid w:val="51D52A4C"/>
    <w:rsid w:val="52183C2B"/>
    <w:rsid w:val="52335834"/>
    <w:rsid w:val="525A0252"/>
    <w:rsid w:val="528E0A9F"/>
    <w:rsid w:val="529B218D"/>
    <w:rsid w:val="52CD6143"/>
    <w:rsid w:val="52E34EBE"/>
    <w:rsid w:val="530C272A"/>
    <w:rsid w:val="531044B9"/>
    <w:rsid w:val="532247D5"/>
    <w:rsid w:val="53341795"/>
    <w:rsid w:val="534A0D2D"/>
    <w:rsid w:val="534C4505"/>
    <w:rsid w:val="53607BD9"/>
    <w:rsid w:val="53CF095C"/>
    <w:rsid w:val="53D7183E"/>
    <w:rsid w:val="540B56E2"/>
    <w:rsid w:val="547D05D8"/>
    <w:rsid w:val="548376CE"/>
    <w:rsid w:val="552D30D0"/>
    <w:rsid w:val="55886F39"/>
    <w:rsid w:val="55C6197A"/>
    <w:rsid w:val="55EB439B"/>
    <w:rsid w:val="560374FD"/>
    <w:rsid w:val="560849DE"/>
    <w:rsid w:val="56392E7D"/>
    <w:rsid w:val="563B4B74"/>
    <w:rsid w:val="567416AC"/>
    <w:rsid w:val="56B84667"/>
    <w:rsid w:val="56DD2D8F"/>
    <w:rsid w:val="56E13E27"/>
    <w:rsid w:val="57367212"/>
    <w:rsid w:val="575E0D3A"/>
    <w:rsid w:val="576E6277"/>
    <w:rsid w:val="576F5154"/>
    <w:rsid w:val="579C44FC"/>
    <w:rsid w:val="57DD7A2A"/>
    <w:rsid w:val="57EC7B19"/>
    <w:rsid w:val="582045C0"/>
    <w:rsid w:val="58742A1D"/>
    <w:rsid w:val="58A2696F"/>
    <w:rsid w:val="58A525BF"/>
    <w:rsid w:val="58DE0DFA"/>
    <w:rsid w:val="58FB663C"/>
    <w:rsid w:val="58FF423C"/>
    <w:rsid w:val="59017882"/>
    <w:rsid w:val="591D00D5"/>
    <w:rsid w:val="595361A1"/>
    <w:rsid w:val="59556730"/>
    <w:rsid w:val="59C60DAA"/>
    <w:rsid w:val="59D839F7"/>
    <w:rsid w:val="5A042398"/>
    <w:rsid w:val="5A0F3F66"/>
    <w:rsid w:val="5A3362D3"/>
    <w:rsid w:val="5A495B2F"/>
    <w:rsid w:val="5A7938BD"/>
    <w:rsid w:val="5A853CA3"/>
    <w:rsid w:val="5AAE23F0"/>
    <w:rsid w:val="5AD67C6E"/>
    <w:rsid w:val="5AF679F8"/>
    <w:rsid w:val="5B3330B4"/>
    <w:rsid w:val="5BB46671"/>
    <w:rsid w:val="5C1D157D"/>
    <w:rsid w:val="5C56667E"/>
    <w:rsid w:val="5C741568"/>
    <w:rsid w:val="5CE420C1"/>
    <w:rsid w:val="5CF06DA9"/>
    <w:rsid w:val="5DE26CFE"/>
    <w:rsid w:val="5E1E7611"/>
    <w:rsid w:val="5E282518"/>
    <w:rsid w:val="5E6A561F"/>
    <w:rsid w:val="5E994A16"/>
    <w:rsid w:val="5ECA417E"/>
    <w:rsid w:val="5F047EB8"/>
    <w:rsid w:val="5F3153FE"/>
    <w:rsid w:val="5F4D4BF8"/>
    <w:rsid w:val="5F816AD4"/>
    <w:rsid w:val="5FA066E9"/>
    <w:rsid w:val="5FAA5374"/>
    <w:rsid w:val="600D79DC"/>
    <w:rsid w:val="602061DF"/>
    <w:rsid w:val="6029367A"/>
    <w:rsid w:val="602F0DF2"/>
    <w:rsid w:val="603E16DE"/>
    <w:rsid w:val="60721A66"/>
    <w:rsid w:val="609376CD"/>
    <w:rsid w:val="609460BB"/>
    <w:rsid w:val="60B03094"/>
    <w:rsid w:val="60F61E91"/>
    <w:rsid w:val="610530B1"/>
    <w:rsid w:val="61057AB6"/>
    <w:rsid w:val="61120444"/>
    <w:rsid w:val="61174855"/>
    <w:rsid w:val="613828D2"/>
    <w:rsid w:val="61894D3F"/>
    <w:rsid w:val="61B14605"/>
    <w:rsid w:val="61CF13A0"/>
    <w:rsid w:val="61D6258C"/>
    <w:rsid w:val="61F83020"/>
    <w:rsid w:val="62710B2F"/>
    <w:rsid w:val="62C84291"/>
    <w:rsid w:val="62D320F8"/>
    <w:rsid w:val="62D94616"/>
    <w:rsid w:val="63295EAD"/>
    <w:rsid w:val="63605F84"/>
    <w:rsid w:val="636D69D5"/>
    <w:rsid w:val="639273DA"/>
    <w:rsid w:val="63F57979"/>
    <w:rsid w:val="64045CF5"/>
    <w:rsid w:val="643B6C6D"/>
    <w:rsid w:val="64464D3A"/>
    <w:rsid w:val="644D7D14"/>
    <w:rsid w:val="646A4D07"/>
    <w:rsid w:val="64795F31"/>
    <w:rsid w:val="64A372B3"/>
    <w:rsid w:val="64A61B69"/>
    <w:rsid w:val="64A95A78"/>
    <w:rsid w:val="64D764A9"/>
    <w:rsid w:val="655E0FA2"/>
    <w:rsid w:val="655E5C63"/>
    <w:rsid w:val="65893C03"/>
    <w:rsid w:val="65CB00DA"/>
    <w:rsid w:val="65EA2CFA"/>
    <w:rsid w:val="66372812"/>
    <w:rsid w:val="664031A0"/>
    <w:rsid w:val="6651667D"/>
    <w:rsid w:val="665C3E00"/>
    <w:rsid w:val="6662600F"/>
    <w:rsid w:val="666A5BF6"/>
    <w:rsid w:val="66A03A56"/>
    <w:rsid w:val="67844E15"/>
    <w:rsid w:val="678B072F"/>
    <w:rsid w:val="67B32727"/>
    <w:rsid w:val="67CA1A21"/>
    <w:rsid w:val="683D7039"/>
    <w:rsid w:val="68422AB1"/>
    <w:rsid w:val="684D5026"/>
    <w:rsid w:val="68841685"/>
    <w:rsid w:val="68BF2459"/>
    <w:rsid w:val="68CA547E"/>
    <w:rsid w:val="68EA785F"/>
    <w:rsid w:val="68F40A7E"/>
    <w:rsid w:val="69030A24"/>
    <w:rsid w:val="695B1056"/>
    <w:rsid w:val="699F0BE7"/>
    <w:rsid w:val="69BB091E"/>
    <w:rsid w:val="69CC59C5"/>
    <w:rsid w:val="69DF13F0"/>
    <w:rsid w:val="6A395061"/>
    <w:rsid w:val="6A3B5431"/>
    <w:rsid w:val="6A52029E"/>
    <w:rsid w:val="6A716274"/>
    <w:rsid w:val="6A8615C8"/>
    <w:rsid w:val="6A892602"/>
    <w:rsid w:val="6AA21B9D"/>
    <w:rsid w:val="6AA57228"/>
    <w:rsid w:val="6AEE36EB"/>
    <w:rsid w:val="6B063091"/>
    <w:rsid w:val="6BB17582"/>
    <w:rsid w:val="6BBD7B86"/>
    <w:rsid w:val="6BC97326"/>
    <w:rsid w:val="6BD328CB"/>
    <w:rsid w:val="6C0279DE"/>
    <w:rsid w:val="6C1F7823"/>
    <w:rsid w:val="6C29102F"/>
    <w:rsid w:val="6C5A4EBC"/>
    <w:rsid w:val="6C7D1AA5"/>
    <w:rsid w:val="6C883325"/>
    <w:rsid w:val="6C9B4132"/>
    <w:rsid w:val="6D5F317A"/>
    <w:rsid w:val="6D7C0EB7"/>
    <w:rsid w:val="6D8C0884"/>
    <w:rsid w:val="6DA50BAB"/>
    <w:rsid w:val="6DC247BD"/>
    <w:rsid w:val="6DD21969"/>
    <w:rsid w:val="6E56286C"/>
    <w:rsid w:val="6E687CA7"/>
    <w:rsid w:val="6E7A54EF"/>
    <w:rsid w:val="6E91226F"/>
    <w:rsid w:val="6E915DCD"/>
    <w:rsid w:val="6EBD523D"/>
    <w:rsid w:val="6ED15721"/>
    <w:rsid w:val="6F033C32"/>
    <w:rsid w:val="6F087189"/>
    <w:rsid w:val="6F0E4BF4"/>
    <w:rsid w:val="6F3050F4"/>
    <w:rsid w:val="6F6A0109"/>
    <w:rsid w:val="6F8A7A3F"/>
    <w:rsid w:val="6FF465E1"/>
    <w:rsid w:val="6FFD7E0D"/>
    <w:rsid w:val="700E594C"/>
    <w:rsid w:val="70392867"/>
    <w:rsid w:val="706278EE"/>
    <w:rsid w:val="7069543A"/>
    <w:rsid w:val="70703AAE"/>
    <w:rsid w:val="708603E3"/>
    <w:rsid w:val="70B95ABB"/>
    <w:rsid w:val="70EF376B"/>
    <w:rsid w:val="711F09DC"/>
    <w:rsid w:val="7122569B"/>
    <w:rsid w:val="71343031"/>
    <w:rsid w:val="71416183"/>
    <w:rsid w:val="718E5BC3"/>
    <w:rsid w:val="71D73DEB"/>
    <w:rsid w:val="71ED21DA"/>
    <w:rsid w:val="723F0144"/>
    <w:rsid w:val="72702088"/>
    <w:rsid w:val="72FC798D"/>
    <w:rsid w:val="73280BF6"/>
    <w:rsid w:val="73482FFC"/>
    <w:rsid w:val="734911C8"/>
    <w:rsid w:val="73A22AEE"/>
    <w:rsid w:val="73B44D2D"/>
    <w:rsid w:val="73C9482C"/>
    <w:rsid w:val="73E375EE"/>
    <w:rsid w:val="740973E8"/>
    <w:rsid w:val="742648CB"/>
    <w:rsid w:val="745E1700"/>
    <w:rsid w:val="74707EF9"/>
    <w:rsid w:val="749231BC"/>
    <w:rsid w:val="74C57125"/>
    <w:rsid w:val="74F82539"/>
    <w:rsid w:val="75195D70"/>
    <w:rsid w:val="756417BF"/>
    <w:rsid w:val="75BA6D2B"/>
    <w:rsid w:val="75D75B44"/>
    <w:rsid w:val="75F5095F"/>
    <w:rsid w:val="76086C4A"/>
    <w:rsid w:val="76474E25"/>
    <w:rsid w:val="7688479B"/>
    <w:rsid w:val="76920D13"/>
    <w:rsid w:val="76BA633B"/>
    <w:rsid w:val="76C717C2"/>
    <w:rsid w:val="76D66C10"/>
    <w:rsid w:val="76EC202A"/>
    <w:rsid w:val="776F7DBD"/>
    <w:rsid w:val="7788513E"/>
    <w:rsid w:val="77933134"/>
    <w:rsid w:val="779967CA"/>
    <w:rsid w:val="77FC4364"/>
    <w:rsid w:val="77FD2532"/>
    <w:rsid w:val="782D2A81"/>
    <w:rsid w:val="78392A0B"/>
    <w:rsid w:val="78437404"/>
    <w:rsid w:val="784B1F6E"/>
    <w:rsid w:val="791D49B8"/>
    <w:rsid w:val="793A2E3F"/>
    <w:rsid w:val="79481217"/>
    <w:rsid w:val="79590CD4"/>
    <w:rsid w:val="796D7365"/>
    <w:rsid w:val="796F3C61"/>
    <w:rsid w:val="797E2BAD"/>
    <w:rsid w:val="79960A38"/>
    <w:rsid w:val="79C92338"/>
    <w:rsid w:val="79D36A57"/>
    <w:rsid w:val="79F05353"/>
    <w:rsid w:val="7A064D68"/>
    <w:rsid w:val="7A116425"/>
    <w:rsid w:val="7AA61CF5"/>
    <w:rsid w:val="7AE10766"/>
    <w:rsid w:val="7B2C1AF6"/>
    <w:rsid w:val="7B6477F5"/>
    <w:rsid w:val="7B724774"/>
    <w:rsid w:val="7B872A81"/>
    <w:rsid w:val="7C0F4AF1"/>
    <w:rsid w:val="7C3A4663"/>
    <w:rsid w:val="7C6215F0"/>
    <w:rsid w:val="7C944BEA"/>
    <w:rsid w:val="7CDB14DA"/>
    <w:rsid w:val="7CE146EA"/>
    <w:rsid w:val="7D351ED4"/>
    <w:rsid w:val="7D42716A"/>
    <w:rsid w:val="7DF4562A"/>
    <w:rsid w:val="7E067A4B"/>
    <w:rsid w:val="7E363F44"/>
    <w:rsid w:val="7E9676AE"/>
    <w:rsid w:val="7E9F6FB4"/>
    <w:rsid w:val="7ECB7716"/>
    <w:rsid w:val="7ED23633"/>
    <w:rsid w:val="7EE25FAF"/>
    <w:rsid w:val="7F2662E3"/>
    <w:rsid w:val="7F874721"/>
    <w:rsid w:val="7FCD31BE"/>
    <w:rsid w:val="7FD9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1"/>
      <w:ind w:left="434"/>
    </w:pPr>
    <w:rPr>
      <w:rFonts w:ascii="Calibri" w:hAnsi="Calibri" w:eastAsia="Calibri" w:cs="Calibri"/>
      <w:color w:val="000000"/>
      <w:kern w:val="2"/>
      <w:sz w:val="40"/>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7"/>
    <w:semiHidden/>
    <w:unhideWhenUsed/>
    <w:qFormat/>
    <w:uiPriority w:val="99"/>
  </w:style>
  <w:style w:type="paragraph" w:styleId="3">
    <w:name w:val="Balloon Text"/>
    <w:basedOn w:val="1"/>
    <w:link w:val="19"/>
    <w:semiHidden/>
    <w:unhideWhenUsed/>
    <w:qFormat/>
    <w:uiPriority w:val="99"/>
    <w:pPr>
      <w:spacing w:after="0"/>
    </w:pPr>
    <w:rPr>
      <w:sz w:val="18"/>
      <w:szCs w:val="18"/>
    </w:rPr>
  </w:style>
  <w:style w:type="paragraph" w:styleId="4">
    <w:name w:val="footer"/>
    <w:basedOn w:val="1"/>
    <w:link w:val="16"/>
    <w:unhideWhenUsed/>
    <w:qFormat/>
    <w:uiPriority w:val="99"/>
    <w:pPr>
      <w:tabs>
        <w:tab w:val="center" w:pos="4153"/>
        <w:tab w:val="right" w:pos="8306"/>
      </w:tabs>
      <w:snapToGrid w:val="0"/>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宋体" w:hAnsi="宋体" w:eastAsia="宋体" w:cs="宋体"/>
      <w:color w:val="auto"/>
      <w:kern w:val="0"/>
      <w:sz w:val="24"/>
      <w:szCs w:val="24"/>
    </w:rPr>
  </w:style>
  <w:style w:type="paragraph" w:styleId="7">
    <w:name w:val="Normal (Web)"/>
    <w:basedOn w:val="1"/>
    <w:semiHidden/>
    <w:unhideWhenUsed/>
    <w:qFormat/>
    <w:uiPriority w:val="99"/>
    <w:pPr>
      <w:spacing w:before="100" w:beforeAutospacing="1" w:after="100" w:afterAutospacing="1"/>
      <w:ind w:left="0"/>
    </w:pPr>
    <w:rPr>
      <w:rFonts w:ascii="宋体" w:hAnsi="宋体" w:eastAsia="宋体" w:cs="宋体"/>
      <w:color w:val="auto"/>
      <w:kern w:val="0"/>
      <w:sz w:val="24"/>
      <w:szCs w:val="24"/>
    </w:rPr>
  </w:style>
  <w:style w:type="paragraph" w:styleId="8">
    <w:name w:val="annotation subject"/>
    <w:basedOn w:val="2"/>
    <w:next w:val="2"/>
    <w:link w:val="18"/>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mphasis"/>
    <w:basedOn w:val="11"/>
    <w:qFormat/>
    <w:uiPriority w:val="20"/>
    <w:rPr>
      <w:i/>
      <w:iCs/>
    </w:rPr>
  </w:style>
  <w:style w:type="character" w:styleId="13">
    <w:name w:val="annotation reference"/>
    <w:basedOn w:val="11"/>
    <w:semiHidden/>
    <w:unhideWhenUsed/>
    <w:qFormat/>
    <w:uiPriority w:val="99"/>
    <w:rPr>
      <w:sz w:val="21"/>
      <w:szCs w:val="21"/>
    </w:rPr>
  </w:style>
  <w:style w:type="table" w:customStyle="1" w:styleId="14">
    <w:name w:val="TableGrid"/>
    <w:qFormat/>
    <w:uiPriority w:val="0"/>
    <w:tblPr>
      <w:tblLayout w:type="fixed"/>
      <w:tblCellMar>
        <w:top w:w="0" w:type="dxa"/>
        <w:left w:w="0" w:type="dxa"/>
        <w:bottom w:w="0" w:type="dxa"/>
        <w:right w:w="0" w:type="dxa"/>
      </w:tblCellMar>
    </w:tblPr>
  </w:style>
  <w:style w:type="character" w:customStyle="1" w:styleId="15">
    <w:name w:val="页眉 Char"/>
    <w:basedOn w:val="11"/>
    <w:link w:val="5"/>
    <w:qFormat/>
    <w:uiPriority w:val="99"/>
    <w:rPr>
      <w:rFonts w:ascii="Calibri" w:hAnsi="Calibri" w:eastAsia="Calibri" w:cs="Calibri"/>
      <w:color w:val="000000"/>
      <w:sz w:val="18"/>
      <w:szCs w:val="18"/>
    </w:rPr>
  </w:style>
  <w:style w:type="character" w:customStyle="1" w:styleId="16">
    <w:name w:val="页脚 Char"/>
    <w:basedOn w:val="11"/>
    <w:link w:val="4"/>
    <w:qFormat/>
    <w:uiPriority w:val="99"/>
    <w:rPr>
      <w:rFonts w:ascii="Calibri" w:hAnsi="Calibri" w:eastAsia="Calibri" w:cs="Calibri"/>
      <w:color w:val="000000"/>
      <w:sz w:val="18"/>
      <w:szCs w:val="18"/>
    </w:rPr>
  </w:style>
  <w:style w:type="character" w:customStyle="1" w:styleId="17">
    <w:name w:val="批注文字 Char"/>
    <w:basedOn w:val="11"/>
    <w:link w:val="2"/>
    <w:semiHidden/>
    <w:qFormat/>
    <w:uiPriority w:val="99"/>
    <w:rPr>
      <w:rFonts w:ascii="Calibri" w:hAnsi="Calibri" w:eastAsia="Calibri" w:cs="Calibri"/>
      <w:color w:val="000000"/>
      <w:sz w:val="40"/>
    </w:rPr>
  </w:style>
  <w:style w:type="character" w:customStyle="1" w:styleId="18">
    <w:name w:val="批注主题 Char"/>
    <w:basedOn w:val="17"/>
    <w:link w:val="8"/>
    <w:semiHidden/>
    <w:qFormat/>
    <w:uiPriority w:val="99"/>
    <w:rPr>
      <w:rFonts w:ascii="Calibri" w:hAnsi="Calibri" w:eastAsia="Calibri" w:cs="Calibri"/>
      <w:b/>
      <w:bCs/>
      <w:color w:val="000000"/>
      <w:sz w:val="40"/>
    </w:rPr>
  </w:style>
  <w:style w:type="character" w:customStyle="1" w:styleId="19">
    <w:name w:val="批注框文本 Char"/>
    <w:basedOn w:val="11"/>
    <w:link w:val="3"/>
    <w:semiHidden/>
    <w:qFormat/>
    <w:uiPriority w:val="99"/>
    <w:rPr>
      <w:rFonts w:ascii="Calibri" w:hAnsi="Calibri" w:eastAsia="Calibri" w:cs="Calibri"/>
      <w:color w:val="000000"/>
      <w:sz w:val="18"/>
      <w:szCs w:val="18"/>
    </w:rPr>
  </w:style>
  <w:style w:type="paragraph" w:styleId="20">
    <w:name w:val="List Paragraph"/>
    <w:basedOn w:val="1"/>
    <w:qFormat/>
    <w:uiPriority w:val="34"/>
    <w:pPr>
      <w:ind w:firstLine="420" w:firstLineChars="200"/>
    </w:pPr>
  </w:style>
  <w:style w:type="character" w:customStyle="1" w:styleId="21">
    <w:name w:val="HTML 预设格式 Char"/>
    <w:basedOn w:val="11"/>
    <w:link w:val="6"/>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3ED11E-635B-470F-BCB4-4CA478AB6B07}">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1600</Words>
  <Characters>9125</Characters>
  <Lines>76</Lines>
  <Paragraphs>21</Paragraphs>
  <TotalTime>6892</TotalTime>
  <ScaleCrop>false</ScaleCrop>
  <LinksUpToDate>false</LinksUpToDate>
  <CharactersWithSpaces>10704</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2019-09-05T09:48:00Z</dcterms:created>
  <dc:creator>hetao</dc:creator>
  <cp:lastModifiedBy>历练</cp:lastModifiedBy>
  <cp:lastPrinted>2019-06-10T06:14:00Z</cp:lastPrinted>
  <dcterms:modified xsi:type="dcterms:W3CDTF">2019-10-21T03:53:10Z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